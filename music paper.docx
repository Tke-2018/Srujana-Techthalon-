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CE7" w:rsidRPr="00646CE7" w:rsidRDefault="00646CE7" w:rsidP="00646CE7">
      <w:pPr>
        <w:shd w:val="clear" w:color="auto" w:fill="FFFCE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1. In which creative art is Sonal Mansingh distinguished?</w:t>
      </w:r>
    </w:p>
    <w:p w:rsidR="00646CE7" w:rsidRPr="00646CE7" w:rsidRDefault="00646CE7" w:rsidP="00646CE7">
      <w:pPr>
        <w:numPr>
          <w:ilvl w:val="0"/>
          <w:numId w:val="1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Dance</w:t>
      </w:r>
    </w:p>
    <w:p w:rsidR="00646CE7" w:rsidRPr="00646CE7" w:rsidRDefault="00646CE7" w:rsidP="00646CE7">
      <w:pPr>
        <w:numPr>
          <w:ilvl w:val="0"/>
          <w:numId w:val="1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Vocal music (Hindustani)</w:t>
      </w:r>
    </w:p>
    <w:p w:rsidR="00646CE7" w:rsidRPr="00646CE7" w:rsidRDefault="00646CE7" w:rsidP="00646CE7">
      <w:pPr>
        <w:numPr>
          <w:ilvl w:val="0"/>
          <w:numId w:val="1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Painting</w:t>
      </w:r>
    </w:p>
    <w:p w:rsidR="00646CE7" w:rsidRPr="00646CE7" w:rsidRDefault="00646CE7" w:rsidP="00646CE7">
      <w:pPr>
        <w:numPr>
          <w:ilvl w:val="0"/>
          <w:numId w:val="1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Instrumental music</w:t>
      </w:r>
    </w:p>
    <w:p w:rsidR="00646CE7" w:rsidRPr="00646CE7" w:rsidRDefault="00646CE7" w:rsidP="00646CE7">
      <w:pPr>
        <w:shd w:val="clear" w:color="auto" w:fill="FFFCE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646CE7" w:rsidRPr="00646CE7" w:rsidRDefault="00646CE7" w:rsidP="00646CE7">
      <w:pPr>
        <w:shd w:val="clear" w:color="auto" w:fill="FFFCE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2. Which of the following is a ‘classical’ dance form?</w:t>
      </w:r>
    </w:p>
    <w:p w:rsidR="00646CE7" w:rsidRPr="00646CE7" w:rsidRDefault="00646CE7" w:rsidP="00646CE7">
      <w:pPr>
        <w:numPr>
          <w:ilvl w:val="0"/>
          <w:numId w:val="2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Kalaripayattu</w:t>
      </w:r>
    </w:p>
    <w:p w:rsidR="00646CE7" w:rsidRPr="00646CE7" w:rsidRDefault="00646CE7" w:rsidP="00646CE7">
      <w:pPr>
        <w:numPr>
          <w:ilvl w:val="0"/>
          <w:numId w:val="2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Chhobia</w:t>
      </w:r>
    </w:p>
    <w:p w:rsidR="00646CE7" w:rsidRPr="00646CE7" w:rsidRDefault="00646CE7" w:rsidP="00646CE7">
      <w:pPr>
        <w:numPr>
          <w:ilvl w:val="0"/>
          <w:numId w:val="2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Bhawai</w:t>
      </w:r>
    </w:p>
    <w:p w:rsidR="00646CE7" w:rsidRPr="00646CE7" w:rsidRDefault="00646CE7" w:rsidP="00646CE7">
      <w:pPr>
        <w:numPr>
          <w:ilvl w:val="0"/>
          <w:numId w:val="2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Kathakali</w:t>
      </w:r>
    </w:p>
    <w:p w:rsidR="00646CE7" w:rsidRPr="00646CE7" w:rsidRDefault="00646CE7" w:rsidP="00646CE7">
      <w:pPr>
        <w:shd w:val="clear" w:color="auto" w:fill="FFFCE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646CE7" w:rsidRPr="00646CE7" w:rsidRDefault="00646CE7" w:rsidP="00646CE7">
      <w:pPr>
        <w:shd w:val="clear" w:color="auto" w:fill="FFFCE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3. Which among the following is a martial dance?</w:t>
      </w:r>
    </w:p>
    <w:p w:rsidR="00646CE7" w:rsidRPr="00646CE7" w:rsidRDefault="00646CE7" w:rsidP="00646CE7">
      <w:pPr>
        <w:numPr>
          <w:ilvl w:val="0"/>
          <w:numId w:val="3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Kathakali</w:t>
      </w:r>
    </w:p>
    <w:p w:rsidR="00646CE7" w:rsidRPr="00646CE7" w:rsidRDefault="00646CE7" w:rsidP="00646CE7">
      <w:pPr>
        <w:numPr>
          <w:ilvl w:val="0"/>
          <w:numId w:val="3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Bamboo dance in Meghalaya</w:t>
      </w:r>
    </w:p>
    <w:p w:rsidR="00646CE7" w:rsidRPr="00646CE7" w:rsidRDefault="00646CE7" w:rsidP="00646CE7">
      <w:pPr>
        <w:numPr>
          <w:ilvl w:val="0"/>
          <w:numId w:val="3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Chhau of Mayurbhanj</w:t>
      </w:r>
    </w:p>
    <w:p w:rsidR="00646CE7" w:rsidRPr="00646CE7" w:rsidRDefault="00646CE7" w:rsidP="00646CE7">
      <w:pPr>
        <w:numPr>
          <w:ilvl w:val="0"/>
          <w:numId w:val="3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Bhangra of Punjab</w:t>
      </w:r>
    </w:p>
    <w:p w:rsidR="00646CE7" w:rsidRPr="00646CE7" w:rsidRDefault="00646CE7" w:rsidP="00646CE7">
      <w:pPr>
        <w:shd w:val="clear" w:color="auto" w:fill="FFFCE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646CE7" w:rsidRPr="00646CE7" w:rsidRDefault="00646CE7" w:rsidP="00646CE7">
      <w:pPr>
        <w:shd w:val="clear" w:color="auto" w:fill="FFFCE9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4. Match List I with List II and select the correct answer using the code given below the lists.</w:t>
      </w:r>
    </w:p>
    <w:tbl>
      <w:tblPr>
        <w:tblW w:w="68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14"/>
        <w:gridCol w:w="3526"/>
      </w:tblGrid>
      <w:tr w:rsidR="00646CE7" w:rsidRPr="00646CE7" w:rsidTr="00646CE7">
        <w:tc>
          <w:tcPr>
            <w:tcW w:w="0" w:type="auto"/>
            <w:tcBorders>
              <w:top w:val="single" w:sz="6" w:space="0" w:color="7F5A58"/>
              <w:left w:val="single" w:sz="6" w:space="0" w:color="7F5A58"/>
              <w:bottom w:val="single" w:sz="6" w:space="0" w:color="7F5A58"/>
              <w:right w:val="single" w:sz="6" w:space="0" w:color="7F5A58"/>
            </w:tcBorders>
            <w:shd w:val="clear" w:color="auto" w:fill="34495E"/>
            <w:tcMar>
              <w:top w:w="75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646CE7" w:rsidRPr="00646CE7" w:rsidRDefault="00646CE7" w:rsidP="00646C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</w:rPr>
            </w:pPr>
            <w:r w:rsidRPr="00646CE7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</w:rPr>
              <w:t>List I (Person)</w:t>
            </w:r>
          </w:p>
        </w:tc>
        <w:tc>
          <w:tcPr>
            <w:tcW w:w="0" w:type="auto"/>
            <w:tcBorders>
              <w:top w:val="single" w:sz="6" w:space="0" w:color="7F5A58"/>
              <w:left w:val="single" w:sz="6" w:space="0" w:color="7F5A58"/>
              <w:bottom w:val="single" w:sz="6" w:space="0" w:color="7F5A58"/>
              <w:right w:val="single" w:sz="6" w:space="0" w:color="7F5A58"/>
            </w:tcBorders>
            <w:shd w:val="clear" w:color="auto" w:fill="34495E"/>
            <w:tcMar>
              <w:top w:w="75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646CE7" w:rsidRPr="00646CE7" w:rsidRDefault="00646CE7" w:rsidP="00646C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</w:rPr>
            </w:pPr>
            <w:r w:rsidRPr="00646CE7">
              <w:rPr>
                <w:rFonts w:ascii="Arial" w:eastAsia="Times New Roman" w:hAnsi="Arial" w:cs="Arial"/>
                <w:b/>
                <w:bCs/>
                <w:color w:val="FFFFFF"/>
                <w:sz w:val="26"/>
                <w:szCs w:val="26"/>
              </w:rPr>
              <w:t>List II (Associated with)</w:t>
            </w:r>
          </w:p>
        </w:tc>
      </w:tr>
      <w:tr w:rsidR="00646CE7" w:rsidRPr="00646CE7" w:rsidTr="00646CE7">
        <w:tc>
          <w:tcPr>
            <w:tcW w:w="0" w:type="auto"/>
            <w:tcBorders>
              <w:top w:val="single" w:sz="6" w:space="0" w:color="7F5A58"/>
              <w:left w:val="single" w:sz="6" w:space="0" w:color="7F5A58"/>
              <w:bottom w:val="single" w:sz="6" w:space="0" w:color="7F5A58"/>
              <w:right w:val="single" w:sz="6" w:space="0" w:color="7F5A58"/>
            </w:tcBorders>
            <w:shd w:val="clear" w:color="auto" w:fill="auto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646CE7" w:rsidRPr="00646CE7" w:rsidRDefault="00646CE7" w:rsidP="00646CE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646CE7">
              <w:rPr>
                <w:rFonts w:ascii="Arial" w:eastAsia="Times New Roman" w:hAnsi="Arial" w:cs="Arial"/>
                <w:sz w:val="26"/>
                <w:szCs w:val="26"/>
              </w:rPr>
              <w:t>A. Bhajan Sopori</w:t>
            </w:r>
          </w:p>
        </w:tc>
        <w:tc>
          <w:tcPr>
            <w:tcW w:w="0" w:type="auto"/>
            <w:tcBorders>
              <w:top w:val="single" w:sz="6" w:space="0" w:color="7F5A58"/>
              <w:left w:val="single" w:sz="6" w:space="0" w:color="7F5A58"/>
              <w:bottom w:val="single" w:sz="6" w:space="0" w:color="7F5A58"/>
              <w:right w:val="single" w:sz="6" w:space="0" w:color="7F5A58"/>
            </w:tcBorders>
            <w:shd w:val="clear" w:color="auto" w:fill="auto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646CE7" w:rsidRPr="00646CE7" w:rsidRDefault="00646CE7" w:rsidP="00646CE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646CE7">
              <w:rPr>
                <w:rFonts w:ascii="Arial" w:eastAsia="Times New Roman" w:hAnsi="Arial" w:cs="Arial"/>
                <w:sz w:val="26"/>
                <w:szCs w:val="26"/>
              </w:rPr>
              <w:t>1. Bharatnatyam</w:t>
            </w:r>
          </w:p>
        </w:tc>
      </w:tr>
      <w:tr w:rsidR="00646CE7" w:rsidRPr="00646CE7" w:rsidTr="00646CE7">
        <w:tc>
          <w:tcPr>
            <w:tcW w:w="0" w:type="auto"/>
            <w:tcBorders>
              <w:top w:val="single" w:sz="6" w:space="0" w:color="7F5A58"/>
              <w:left w:val="single" w:sz="6" w:space="0" w:color="7F5A58"/>
              <w:bottom w:val="single" w:sz="6" w:space="0" w:color="7F5A58"/>
              <w:right w:val="single" w:sz="6" w:space="0" w:color="7F5A58"/>
            </w:tcBorders>
            <w:shd w:val="clear" w:color="auto" w:fill="auto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646CE7" w:rsidRPr="00646CE7" w:rsidRDefault="00646CE7" w:rsidP="00646CE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646CE7">
              <w:rPr>
                <w:rFonts w:ascii="Arial" w:eastAsia="Times New Roman" w:hAnsi="Arial" w:cs="Arial"/>
                <w:sz w:val="26"/>
                <w:szCs w:val="26"/>
              </w:rPr>
              <w:t>B. Priyadarshini Govind</w:t>
            </w:r>
          </w:p>
        </w:tc>
        <w:tc>
          <w:tcPr>
            <w:tcW w:w="0" w:type="auto"/>
            <w:tcBorders>
              <w:top w:val="single" w:sz="6" w:space="0" w:color="7F5A58"/>
              <w:left w:val="single" w:sz="6" w:space="0" w:color="7F5A58"/>
              <w:bottom w:val="single" w:sz="6" w:space="0" w:color="7F5A58"/>
              <w:right w:val="single" w:sz="6" w:space="0" w:color="7F5A58"/>
            </w:tcBorders>
            <w:shd w:val="clear" w:color="auto" w:fill="auto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646CE7" w:rsidRPr="00646CE7" w:rsidRDefault="00646CE7" w:rsidP="00646CE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646CE7">
              <w:rPr>
                <w:rFonts w:ascii="Arial" w:eastAsia="Times New Roman" w:hAnsi="Arial" w:cs="Arial"/>
                <w:sz w:val="26"/>
                <w:szCs w:val="26"/>
              </w:rPr>
              <w:t>2. Kathak</w:t>
            </w:r>
          </w:p>
        </w:tc>
      </w:tr>
      <w:tr w:rsidR="00646CE7" w:rsidRPr="00646CE7" w:rsidTr="00646CE7">
        <w:tc>
          <w:tcPr>
            <w:tcW w:w="0" w:type="auto"/>
            <w:tcBorders>
              <w:top w:val="single" w:sz="6" w:space="0" w:color="7F5A58"/>
              <w:left w:val="single" w:sz="6" w:space="0" w:color="7F5A58"/>
              <w:bottom w:val="single" w:sz="6" w:space="0" w:color="7F5A58"/>
              <w:right w:val="single" w:sz="6" w:space="0" w:color="7F5A58"/>
            </w:tcBorders>
            <w:shd w:val="clear" w:color="auto" w:fill="auto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646CE7" w:rsidRPr="00646CE7" w:rsidRDefault="00646CE7" w:rsidP="00646CE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646CE7">
              <w:rPr>
                <w:rFonts w:ascii="Arial" w:eastAsia="Times New Roman" w:hAnsi="Arial" w:cs="Arial"/>
                <w:sz w:val="26"/>
                <w:szCs w:val="26"/>
              </w:rPr>
              <w:t>C. T.V. Gopalakrishnan</w:t>
            </w:r>
          </w:p>
        </w:tc>
        <w:tc>
          <w:tcPr>
            <w:tcW w:w="0" w:type="auto"/>
            <w:tcBorders>
              <w:top w:val="single" w:sz="6" w:space="0" w:color="7F5A58"/>
              <w:left w:val="single" w:sz="6" w:space="0" w:color="7F5A58"/>
              <w:bottom w:val="single" w:sz="6" w:space="0" w:color="7F5A58"/>
              <w:right w:val="single" w:sz="6" w:space="0" w:color="7F5A58"/>
            </w:tcBorders>
            <w:shd w:val="clear" w:color="auto" w:fill="auto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646CE7" w:rsidRPr="00646CE7" w:rsidRDefault="00646CE7" w:rsidP="00646CE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646CE7">
              <w:rPr>
                <w:rFonts w:ascii="Arial" w:eastAsia="Times New Roman" w:hAnsi="Arial" w:cs="Arial"/>
                <w:sz w:val="26"/>
                <w:szCs w:val="26"/>
              </w:rPr>
              <w:t>3. Mrudangam</w:t>
            </w:r>
          </w:p>
        </w:tc>
      </w:tr>
      <w:tr w:rsidR="00646CE7" w:rsidRPr="00646CE7" w:rsidTr="00646CE7">
        <w:tc>
          <w:tcPr>
            <w:tcW w:w="0" w:type="auto"/>
            <w:tcBorders>
              <w:top w:val="single" w:sz="6" w:space="0" w:color="7F5A58"/>
              <w:left w:val="single" w:sz="6" w:space="0" w:color="7F5A58"/>
              <w:bottom w:val="single" w:sz="6" w:space="0" w:color="7F5A58"/>
              <w:right w:val="single" w:sz="6" w:space="0" w:color="7F5A58"/>
            </w:tcBorders>
            <w:shd w:val="clear" w:color="auto" w:fill="auto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646CE7" w:rsidRPr="00646CE7" w:rsidRDefault="00646CE7" w:rsidP="00646CE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646CE7">
              <w:rPr>
                <w:rFonts w:ascii="Arial" w:eastAsia="Times New Roman" w:hAnsi="Arial" w:cs="Arial"/>
                <w:sz w:val="26"/>
                <w:szCs w:val="26"/>
              </w:rPr>
              <w:t>D. Birju Maharaj</w:t>
            </w:r>
          </w:p>
        </w:tc>
        <w:tc>
          <w:tcPr>
            <w:tcW w:w="0" w:type="auto"/>
            <w:tcBorders>
              <w:top w:val="single" w:sz="6" w:space="0" w:color="7F5A58"/>
              <w:left w:val="single" w:sz="6" w:space="0" w:color="7F5A58"/>
              <w:bottom w:val="single" w:sz="6" w:space="0" w:color="7F5A58"/>
              <w:right w:val="single" w:sz="6" w:space="0" w:color="7F5A58"/>
            </w:tcBorders>
            <w:shd w:val="clear" w:color="auto" w:fill="auto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646CE7" w:rsidRPr="00646CE7" w:rsidRDefault="00646CE7" w:rsidP="00646CE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646CE7">
              <w:rPr>
                <w:rFonts w:ascii="Arial" w:eastAsia="Times New Roman" w:hAnsi="Arial" w:cs="Arial"/>
                <w:sz w:val="26"/>
                <w:szCs w:val="26"/>
              </w:rPr>
              <w:t>4. Santoor</w:t>
            </w:r>
          </w:p>
        </w:tc>
      </w:tr>
    </w:tbl>
    <w:p w:rsidR="00646CE7" w:rsidRPr="00646CE7" w:rsidRDefault="00646CE7" w:rsidP="00646CE7">
      <w:pPr>
        <w:shd w:val="clear" w:color="auto" w:fill="FFFCE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Code:</w:t>
      </w:r>
    </w:p>
    <w:p w:rsidR="00646CE7" w:rsidRPr="00646CE7" w:rsidRDefault="00646CE7" w:rsidP="00646CE7">
      <w:pPr>
        <w:numPr>
          <w:ilvl w:val="0"/>
          <w:numId w:val="4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A - 2; B - 1; C - 3; D - 4</w:t>
      </w:r>
    </w:p>
    <w:p w:rsidR="00646CE7" w:rsidRPr="00646CE7" w:rsidRDefault="00646CE7" w:rsidP="00646CE7">
      <w:pPr>
        <w:numPr>
          <w:ilvl w:val="0"/>
          <w:numId w:val="4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A - 4; B - 3; C - 1; D - 2</w:t>
      </w:r>
    </w:p>
    <w:p w:rsidR="00646CE7" w:rsidRPr="00646CE7" w:rsidRDefault="00646CE7" w:rsidP="00646CE7">
      <w:pPr>
        <w:numPr>
          <w:ilvl w:val="0"/>
          <w:numId w:val="4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A - 2; B - 4; C - 1; D - 3</w:t>
      </w:r>
    </w:p>
    <w:p w:rsidR="00646CE7" w:rsidRPr="00646CE7" w:rsidRDefault="00646CE7" w:rsidP="00646CE7">
      <w:pPr>
        <w:numPr>
          <w:ilvl w:val="0"/>
          <w:numId w:val="4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A - 4; B - 1; C - 3; D - 2</w:t>
      </w:r>
    </w:p>
    <w:p w:rsidR="00646CE7" w:rsidRPr="00646CE7" w:rsidRDefault="00646CE7" w:rsidP="00646CE7">
      <w:pPr>
        <w:shd w:val="clear" w:color="auto" w:fill="FFFCE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646CE7" w:rsidRPr="00646CE7" w:rsidRDefault="00646CE7" w:rsidP="00646CE7">
      <w:pPr>
        <w:shd w:val="clear" w:color="auto" w:fill="FFFCE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5. Koodiyattam is a</w:t>
      </w:r>
    </w:p>
    <w:p w:rsidR="00646CE7" w:rsidRPr="00646CE7" w:rsidRDefault="00646CE7" w:rsidP="00646CE7">
      <w:pPr>
        <w:numPr>
          <w:ilvl w:val="0"/>
          <w:numId w:val="5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traditional dance of Kerala</w:t>
      </w:r>
    </w:p>
    <w:p w:rsidR="00646CE7" w:rsidRPr="00646CE7" w:rsidRDefault="00646CE7" w:rsidP="00646CE7">
      <w:pPr>
        <w:numPr>
          <w:ilvl w:val="0"/>
          <w:numId w:val="5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special food prepared in Tamilnadu</w:t>
      </w:r>
    </w:p>
    <w:p w:rsidR="00646CE7" w:rsidRPr="00646CE7" w:rsidRDefault="00646CE7" w:rsidP="00646CE7">
      <w:pPr>
        <w:numPr>
          <w:ilvl w:val="0"/>
          <w:numId w:val="5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boat race of Kerala</w:t>
      </w:r>
    </w:p>
    <w:p w:rsidR="00646CE7" w:rsidRPr="00646CE7" w:rsidRDefault="00646CE7" w:rsidP="00646CE7">
      <w:pPr>
        <w:numPr>
          <w:ilvl w:val="0"/>
          <w:numId w:val="5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dress worn in Karnataka</w:t>
      </w:r>
    </w:p>
    <w:p w:rsidR="00646CE7" w:rsidRPr="00646CE7" w:rsidRDefault="00646CE7" w:rsidP="00646CE7">
      <w:pPr>
        <w:shd w:val="clear" w:color="auto" w:fill="FFFCE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</w:r>
    </w:p>
    <w:p w:rsidR="00646CE7" w:rsidRPr="00646CE7" w:rsidRDefault="00646CE7" w:rsidP="00646CE7">
      <w:pPr>
        <w:shd w:val="clear" w:color="auto" w:fill="FFFCE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6. With which of the following dances Raja Reddy is associated with?</w:t>
      </w:r>
    </w:p>
    <w:p w:rsidR="00646CE7" w:rsidRPr="00646CE7" w:rsidRDefault="00646CE7" w:rsidP="00646CE7">
      <w:pPr>
        <w:numPr>
          <w:ilvl w:val="0"/>
          <w:numId w:val="6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Bharatnatyam</w:t>
      </w:r>
    </w:p>
    <w:p w:rsidR="00646CE7" w:rsidRPr="00646CE7" w:rsidRDefault="00646CE7" w:rsidP="00646CE7">
      <w:pPr>
        <w:numPr>
          <w:ilvl w:val="0"/>
          <w:numId w:val="6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Kuchipudi</w:t>
      </w:r>
    </w:p>
    <w:p w:rsidR="00646CE7" w:rsidRPr="00646CE7" w:rsidRDefault="00646CE7" w:rsidP="00646CE7">
      <w:pPr>
        <w:numPr>
          <w:ilvl w:val="0"/>
          <w:numId w:val="6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Odissi</w:t>
      </w:r>
    </w:p>
    <w:p w:rsidR="00646CE7" w:rsidRPr="00646CE7" w:rsidRDefault="00646CE7" w:rsidP="00646CE7">
      <w:pPr>
        <w:numPr>
          <w:ilvl w:val="0"/>
          <w:numId w:val="6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Kathakali</w:t>
      </w:r>
    </w:p>
    <w:p w:rsidR="00646CE7" w:rsidRPr="00646CE7" w:rsidRDefault="00646CE7" w:rsidP="00646CE7">
      <w:pPr>
        <w:shd w:val="clear" w:color="auto" w:fill="FFFCE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646CE7" w:rsidRPr="00646CE7" w:rsidRDefault="00646CE7" w:rsidP="00646CE7">
      <w:pPr>
        <w:shd w:val="clear" w:color="auto" w:fill="FFFCE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7. "Gidda" is a popular folk dance from which state of India?</w:t>
      </w:r>
    </w:p>
    <w:p w:rsidR="00646CE7" w:rsidRPr="00646CE7" w:rsidRDefault="00646CE7" w:rsidP="00646CE7">
      <w:pPr>
        <w:numPr>
          <w:ilvl w:val="0"/>
          <w:numId w:val="7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Punjab</w:t>
      </w:r>
    </w:p>
    <w:p w:rsidR="00646CE7" w:rsidRPr="00646CE7" w:rsidRDefault="00646CE7" w:rsidP="00646CE7">
      <w:pPr>
        <w:numPr>
          <w:ilvl w:val="0"/>
          <w:numId w:val="7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Haryana</w:t>
      </w:r>
    </w:p>
    <w:p w:rsidR="00646CE7" w:rsidRPr="00646CE7" w:rsidRDefault="00646CE7" w:rsidP="00646CE7">
      <w:pPr>
        <w:numPr>
          <w:ilvl w:val="0"/>
          <w:numId w:val="7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Uttar Pradesh</w:t>
      </w:r>
    </w:p>
    <w:p w:rsidR="00646CE7" w:rsidRPr="00646CE7" w:rsidRDefault="00646CE7" w:rsidP="00646CE7">
      <w:pPr>
        <w:numPr>
          <w:ilvl w:val="0"/>
          <w:numId w:val="7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Uttarakhand</w:t>
      </w:r>
    </w:p>
    <w:p w:rsidR="00646CE7" w:rsidRPr="00646CE7" w:rsidRDefault="00646CE7" w:rsidP="00646CE7">
      <w:pPr>
        <w:shd w:val="clear" w:color="auto" w:fill="FFFCE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646CE7" w:rsidRPr="00646CE7" w:rsidRDefault="00646CE7" w:rsidP="00646CE7">
      <w:pPr>
        <w:shd w:val="clear" w:color="auto" w:fill="FFFCE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8. Which from the following is a "Classical" dance form?</w:t>
      </w:r>
    </w:p>
    <w:p w:rsidR="00646CE7" w:rsidRPr="00646CE7" w:rsidRDefault="00646CE7" w:rsidP="00646CE7">
      <w:pPr>
        <w:numPr>
          <w:ilvl w:val="0"/>
          <w:numId w:val="8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Bhangra</w:t>
      </w:r>
    </w:p>
    <w:p w:rsidR="00646CE7" w:rsidRPr="00646CE7" w:rsidRDefault="00646CE7" w:rsidP="00646CE7">
      <w:pPr>
        <w:numPr>
          <w:ilvl w:val="0"/>
          <w:numId w:val="8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Bharatanatyam</w:t>
      </w:r>
    </w:p>
    <w:p w:rsidR="00646CE7" w:rsidRPr="00646CE7" w:rsidRDefault="00646CE7" w:rsidP="00646CE7">
      <w:pPr>
        <w:numPr>
          <w:ilvl w:val="0"/>
          <w:numId w:val="8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Chhau</w:t>
      </w:r>
    </w:p>
    <w:p w:rsidR="00646CE7" w:rsidRPr="00646CE7" w:rsidRDefault="00646CE7" w:rsidP="00646CE7">
      <w:pPr>
        <w:numPr>
          <w:ilvl w:val="0"/>
          <w:numId w:val="8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Wangala</w:t>
      </w:r>
    </w:p>
    <w:p w:rsidR="00646CE7" w:rsidRPr="00646CE7" w:rsidRDefault="00646CE7" w:rsidP="00646CE7">
      <w:pPr>
        <w:shd w:val="clear" w:color="auto" w:fill="FFFCE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646CE7" w:rsidRPr="00646CE7" w:rsidRDefault="00646CE7" w:rsidP="00646CE7">
      <w:pPr>
        <w:shd w:val="clear" w:color="auto" w:fill="FFFCE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9. Chakyar Koothu is a performing art associated with which of the following states?</w:t>
      </w:r>
    </w:p>
    <w:p w:rsidR="00646CE7" w:rsidRPr="00646CE7" w:rsidRDefault="00646CE7" w:rsidP="00646CE7">
      <w:pPr>
        <w:numPr>
          <w:ilvl w:val="0"/>
          <w:numId w:val="9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Manipur</w:t>
      </w:r>
    </w:p>
    <w:p w:rsidR="00646CE7" w:rsidRPr="00646CE7" w:rsidRDefault="00646CE7" w:rsidP="00646CE7">
      <w:pPr>
        <w:numPr>
          <w:ilvl w:val="0"/>
          <w:numId w:val="9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Kerala</w:t>
      </w:r>
    </w:p>
    <w:p w:rsidR="00646CE7" w:rsidRPr="00646CE7" w:rsidRDefault="00646CE7" w:rsidP="00646CE7">
      <w:pPr>
        <w:numPr>
          <w:ilvl w:val="0"/>
          <w:numId w:val="9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Mizoram</w:t>
      </w:r>
    </w:p>
    <w:p w:rsidR="00646CE7" w:rsidRPr="00646CE7" w:rsidRDefault="00646CE7" w:rsidP="00646CE7">
      <w:pPr>
        <w:numPr>
          <w:ilvl w:val="0"/>
          <w:numId w:val="9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Himachal Pradesh</w:t>
      </w:r>
    </w:p>
    <w:p w:rsidR="00646CE7" w:rsidRPr="00646CE7" w:rsidRDefault="00646CE7" w:rsidP="00646CE7">
      <w:pPr>
        <w:shd w:val="clear" w:color="auto" w:fill="FFFCE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646CE7" w:rsidRPr="00646CE7" w:rsidRDefault="00646CE7" w:rsidP="00646CE7">
      <w:pPr>
        <w:shd w:val="clear" w:color="auto" w:fill="FFFCE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10. Which of the following is a folk dance of Rajasthan?</w:t>
      </w:r>
    </w:p>
    <w:p w:rsidR="00646CE7" w:rsidRPr="00646CE7" w:rsidRDefault="00646CE7" w:rsidP="00646CE7">
      <w:pPr>
        <w:numPr>
          <w:ilvl w:val="0"/>
          <w:numId w:val="10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Garba</w:t>
      </w:r>
    </w:p>
    <w:p w:rsidR="00646CE7" w:rsidRPr="00646CE7" w:rsidRDefault="00646CE7" w:rsidP="00646CE7">
      <w:pPr>
        <w:numPr>
          <w:ilvl w:val="0"/>
          <w:numId w:val="10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Dandiya</w:t>
      </w:r>
    </w:p>
    <w:p w:rsidR="00646CE7" w:rsidRPr="00646CE7" w:rsidRDefault="00646CE7" w:rsidP="00646CE7">
      <w:pPr>
        <w:numPr>
          <w:ilvl w:val="0"/>
          <w:numId w:val="10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Jhumar</w:t>
      </w:r>
    </w:p>
    <w:p w:rsidR="00646CE7" w:rsidRPr="00646CE7" w:rsidRDefault="00646CE7" w:rsidP="00646CE7">
      <w:pPr>
        <w:numPr>
          <w:ilvl w:val="0"/>
          <w:numId w:val="10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Kathak</w:t>
      </w:r>
    </w:p>
    <w:p w:rsidR="00646CE7" w:rsidRPr="00646CE7" w:rsidRDefault="00646CE7" w:rsidP="00646CE7">
      <w:pPr>
        <w:shd w:val="clear" w:color="auto" w:fill="FFFCE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646CE7" w:rsidRPr="00646CE7" w:rsidRDefault="00646CE7" w:rsidP="00646CE7">
      <w:pPr>
        <w:shd w:val="clear" w:color="auto" w:fill="FFFCE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11. Kuchipudi is a dance drama of which of the following States?</w:t>
      </w:r>
    </w:p>
    <w:p w:rsidR="00646CE7" w:rsidRPr="00646CE7" w:rsidRDefault="00646CE7" w:rsidP="00646CE7">
      <w:pPr>
        <w:numPr>
          <w:ilvl w:val="0"/>
          <w:numId w:val="11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Andhra Pradesh</w:t>
      </w:r>
    </w:p>
    <w:p w:rsidR="00646CE7" w:rsidRPr="00646CE7" w:rsidRDefault="00646CE7" w:rsidP="00646CE7">
      <w:pPr>
        <w:numPr>
          <w:ilvl w:val="0"/>
          <w:numId w:val="11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Kerala</w:t>
      </w:r>
    </w:p>
    <w:p w:rsidR="00646CE7" w:rsidRPr="00646CE7" w:rsidRDefault="00646CE7" w:rsidP="00646CE7">
      <w:pPr>
        <w:numPr>
          <w:ilvl w:val="0"/>
          <w:numId w:val="11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Karnataka</w:t>
      </w:r>
    </w:p>
    <w:p w:rsidR="00646CE7" w:rsidRPr="00646CE7" w:rsidRDefault="00646CE7" w:rsidP="00646CE7">
      <w:pPr>
        <w:numPr>
          <w:ilvl w:val="0"/>
          <w:numId w:val="11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Tamil Nadu</w:t>
      </w:r>
    </w:p>
    <w:p w:rsidR="00646CE7" w:rsidRPr="00646CE7" w:rsidRDefault="00646CE7" w:rsidP="00646CE7">
      <w:pPr>
        <w:shd w:val="clear" w:color="auto" w:fill="FFFCE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646CE7" w:rsidRPr="00646CE7" w:rsidRDefault="00646CE7" w:rsidP="00646CE7">
      <w:pPr>
        <w:shd w:val="clear" w:color="auto" w:fill="FFFCE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12. Who amongst the following is renowned in Hindustani classical music (vocal)?</w:t>
      </w:r>
    </w:p>
    <w:p w:rsidR="00646CE7" w:rsidRPr="00646CE7" w:rsidRDefault="00646CE7" w:rsidP="00646CE7">
      <w:pPr>
        <w:numPr>
          <w:ilvl w:val="0"/>
          <w:numId w:val="12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Shovana Narayan</w:t>
      </w:r>
    </w:p>
    <w:p w:rsidR="00646CE7" w:rsidRPr="00646CE7" w:rsidRDefault="00646CE7" w:rsidP="00646CE7">
      <w:pPr>
        <w:numPr>
          <w:ilvl w:val="0"/>
          <w:numId w:val="12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M. S. Subbalakshmi</w:t>
      </w:r>
    </w:p>
    <w:p w:rsidR="00646CE7" w:rsidRPr="00646CE7" w:rsidRDefault="00646CE7" w:rsidP="00646CE7">
      <w:pPr>
        <w:numPr>
          <w:ilvl w:val="0"/>
          <w:numId w:val="12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Pt. Jasraj</w:t>
      </w:r>
    </w:p>
    <w:p w:rsidR="00646CE7" w:rsidRPr="00646CE7" w:rsidRDefault="00646CE7" w:rsidP="00646CE7">
      <w:pPr>
        <w:numPr>
          <w:ilvl w:val="0"/>
          <w:numId w:val="12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Hari Prasad Chaurasia</w:t>
      </w:r>
    </w:p>
    <w:p w:rsidR="00646CE7" w:rsidRPr="00646CE7" w:rsidRDefault="00646CE7" w:rsidP="00646CE7">
      <w:pPr>
        <w:shd w:val="clear" w:color="auto" w:fill="FFFCE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646CE7" w:rsidRPr="00646CE7" w:rsidRDefault="00646CE7" w:rsidP="00646CE7">
      <w:pPr>
        <w:shd w:val="clear" w:color="auto" w:fill="FFFCE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13. Alla Rakha was an exponent of which of the following instruments?</w:t>
      </w:r>
    </w:p>
    <w:p w:rsidR="00646CE7" w:rsidRPr="00646CE7" w:rsidRDefault="00646CE7" w:rsidP="00646CE7">
      <w:pPr>
        <w:numPr>
          <w:ilvl w:val="0"/>
          <w:numId w:val="13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Shehnai</w:t>
      </w:r>
    </w:p>
    <w:p w:rsidR="00646CE7" w:rsidRPr="00646CE7" w:rsidRDefault="00646CE7" w:rsidP="00646CE7">
      <w:pPr>
        <w:numPr>
          <w:ilvl w:val="0"/>
          <w:numId w:val="13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Tabla</w:t>
      </w:r>
    </w:p>
    <w:p w:rsidR="00646CE7" w:rsidRPr="00646CE7" w:rsidRDefault="00646CE7" w:rsidP="00646CE7">
      <w:pPr>
        <w:numPr>
          <w:ilvl w:val="0"/>
          <w:numId w:val="13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Sitar</w:t>
      </w:r>
    </w:p>
    <w:p w:rsidR="00646CE7" w:rsidRPr="00646CE7" w:rsidRDefault="00646CE7" w:rsidP="00646CE7">
      <w:pPr>
        <w:numPr>
          <w:ilvl w:val="0"/>
          <w:numId w:val="13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Santoor</w:t>
      </w:r>
    </w:p>
    <w:p w:rsidR="00646CE7" w:rsidRPr="00646CE7" w:rsidRDefault="00646CE7" w:rsidP="00646CE7">
      <w:pPr>
        <w:shd w:val="clear" w:color="auto" w:fill="FFFCE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646CE7" w:rsidRPr="00646CE7" w:rsidRDefault="00646CE7" w:rsidP="00646CE7">
      <w:pPr>
        <w:shd w:val="clear" w:color="auto" w:fill="FFFCE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 xml:space="preserve">14. Shambhu Maharaj excelled </w:t>
      </w:r>
      <w:proofErr w:type="gramStart"/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in :</w:t>
      </w:r>
      <w:proofErr w:type="gramEnd"/>
    </w:p>
    <w:p w:rsidR="00646CE7" w:rsidRPr="00646CE7" w:rsidRDefault="00646CE7" w:rsidP="00646CE7">
      <w:pPr>
        <w:numPr>
          <w:ilvl w:val="0"/>
          <w:numId w:val="14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Hindustani Classical Music</w:t>
      </w:r>
    </w:p>
    <w:p w:rsidR="00646CE7" w:rsidRPr="00646CE7" w:rsidRDefault="00646CE7" w:rsidP="00646CE7">
      <w:pPr>
        <w:numPr>
          <w:ilvl w:val="0"/>
          <w:numId w:val="14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Instrumental Music</w:t>
      </w:r>
    </w:p>
    <w:p w:rsidR="00646CE7" w:rsidRPr="00646CE7" w:rsidRDefault="00646CE7" w:rsidP="00646CE7">
      <w:pPr>
        <w:numPr>
          <w:ilvl w:val="0"/>
          <w:numId w:val="14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Urdu Poetry</w:t>
      </w:r>
    </w:p>
    <w:p w:rsidR="00646CE7" w:rsidRPr="00646CE7" w:rsidRDefault="00646CE7" w:rsidP="00646CE7">
      <w:pPr>
        <w:numPr>
          <w:ilvl w:val="0"/>
          <w:numId w:val="14"/>
        </w:numPr>
        <w:shd w:val="clear" w:color="auto" w:fill="FFFCE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6CE7">
        <w:rPr>
          <w:rFonts w:ascii="Helvetica" w:eastAsia="Times New Roman" w:hAnsi="Helvetica" w:cs="Helvetica"/>
          <w:color w:val="333333"/>
          <w:sz w:val="21"/>
          <w:szCs w:val="21"/>
        </w:rPr>
        <w:t>Kathak Dancing</w:t>
      </w:r>
    </w:p>
    <w:p w:rsidR="00646CE7" w:rsidRPr="00646CE7" w:rsidRDefault="00646CE7" w:rsidP="00646CE7">
      <w:pPr>
        <w:shd w:val="clear" w:color="auto" w:fill="FFFCE9"/>
        <w:spacing w:line="240" w:lineRule="auto"/>
        <w:rPr>
          <w:ins w:id="0" w:author="Unknown"/>
          <w:rFonts w:ascii="Helvetica" w:eastAsia="Times New Roman" w:hAnsi="Helvetica" w:cs="Helvetica"/>
          <w:color w:val="333333"/>
          <w:sz w:val="21"/>
          <w:szCs w:val="21"/>
        </w:rPr>
      </w:pPr>
      <w:ins w:id="1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br/>
        </w:r>
      </w:ins>
    </w:p>
    <w:p w:rsidR="00646CE7" w:rsidRPr="00646CE7" w:rsidRDefault="00646CE7" w:rsidP="00646CE7">
      <w:pPr>
        <w:shd w:val="clear" w:color="auto" w:fill="FFFCE9"/>
        <w:spacing w:after="150" w:line="240" w:lineRule="auto"/>
        <w:rPr>
          <w:ins w:id="2" w:author="Unknown"/>
          <w:rFonts w:ascii="Helvetica" w:eastAsia="Times New Roman" w:hAnsi="Helvetica" w:cs="Helvetica"/>
          <w:color w:val="333333"/>
          <w:sz w:val="21"/>
          <w:szCs w:val="21"/>
        </w:rPr>
      </w:pPr>
      <w:ins w:id="3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15. Dr. M. S. Subbulakshmi has distinguished herself in the field of</w:t>
        </w:r>
      </w:ins>
    </w:p>
    <w:p w:rsidR="00646CE7" w:rsidRPr="00646CE7" w:rsidRDefault="00646CE7" w:rsidP="00646CE7">
      <w:pPr>
        <w:numPr>
          <w:ilvl w:val="0"/>
          <w:numId w:val="15"/>
        </w:numPr>
        <w:shd w:val="clear" w:color="auto" w:fill="FFFCE9"/>
        <w:spacing w:before="100" w:beforeAutospacing="1" w:after="100" w:afterAutospacing="1" w:line="240" w:lineRule="auto"/>
        <w:rPr>
          <w:ins w:id="4" w:author="Unknown"/>
          <w:rFonts w:ascii="Helvetica" w:eastAsia="Times New Roman" w:hAnsi="Helvetica" w:cs="Helvetica"/>
          <w:color w:val="333333"/>
          <w:sz w:val="21"/>
          <w:szCs w:val="21"/>
        </w:rPr>
      </w:pPr>
      <w:ins w:id="5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Kathak</w:t>
        </w:r>
      </w:ins>
    </w:p>
    <w:p w:rsidR="00646CE7" w:rsidRPr="00646CE7" w:rsidRDefault="00646CE7" w:rsidP="00646CE7">
      <w:pPr>
        <w:numPr>
          <w:ilvl w:val="0"/>
          <w:numId w:val="15"/>
        </w:numPr>
        <w:shd w:val="clear" w:color="auto" w:fill="FFFCE9"/>
        <w:spacing w:before="100" w:beforeAutospacing="1" w:after="100" w:afterAutospacing="1" w:line="240" w:lineRule="auto"/>
        <w:rPr>
          <w:ins w:id="6" w:author="Unknown"/>
          <w:rFonts w:ascii="Helvetica" w:eastAsia="Times New Roman" w:hAnsi="Helvetica" w:cs="Helvetica"/>
          <w:color w:val="333333"/>
          <w:sz w:val="21"/>
          <w:szCs w:val="21"/>
        </w:rPr>
      </w:pPr>
      <w:ins w:id="7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Bharatha Natyam</w:t>
        </w:r>
      </w:ins>
    </w:p>
    <w:p w:rsidR="00646CE7" w:rsidRPr="00646CE7" w:rsidRDefault="00646CE7" w:rsidP="00646CE7">
      <w:pPr>
        <w:numPr>
          <w:ilvl w:val="0"/>
          <w:numId w:val="15"/>
        </w:numPr>
        <w:shd w:val="clear" w:color="auto" w:fill="FFFCE9"/>
        <w:spacing w:before="100" w:beforeAutospacing="1" w:after="100" w:afterAutospacing="1" w:line="240" w:lineRule="auto"/>
        <w:rPr>
          <w:ins w:id="8" w:author="Unknown"/>
          <w:rFonts w:ascii="Helvetica" w:eastAsia="Times New Roman" w:hAnsi="Helvetica" w:cs="Helvetica"/>
          <w:color w:val="333333"/>
          <w:sz w:val="21"/>
          <w:szCs w:val="21"/>
        </w:rPr>
      </w:pPr>
      <w:ins w:id="9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Playing Violin</w:t>
        </w:r>
      </w:ins>
    </w:p>
    <w:p w:rsidR="00646CE7" w:rsidRPr="00646CE7" w:rsidRDefault="00646CE7" w:rsidP="00646CE7">
      <w:pPr>
        <w:numPr>
          <w:ilvl w:val="0"/>
          <w:numId w:val="15"/>
        </w:numPr>
        <w:shd w:val="clear" w:color="auto" w:fill="FFFCE9"/>
        <w:spacing w:before="100" w:beforeAutospacing="1" w:after="100" w:afterAutospacing="1" w:line="240" w:lineRule="auto"/>
        <w:rPr>
          <w:ins w:id="10" w:author="Unknown"/>
          <w:rFonts w:ascii="Helvetica" w:eastAsia="Times New Roman" w:hAnsi="Helvetica" w:cs="Helvetica"/>
          <w:color w:val="333333"/>
          <w:sz w:val="21"/>
          <w:szCs w:val="21"/>
        </w:rPr>
      </w:pPr>
      <w:ins w:id="11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Vocal Music</w:t>
        </w:r>
      </w:ins>
    </w:p>
    <w:p w:rsidR="00646CE7" w:rsidRPr="00646CE7" w:rsidRDefault="00646CE7" w:rsidP="00646CE7">
      <w:pPr>
        <w:shd w:val="clear" w:color="auto" w:fill="FFFCE9"/>
        <w:spacing w:after="0" w:line="240" w:lineRule="auto"/>
        <w:rPr>
          <w:ins w:id="12" w:author="Unknown"/>
          <w:rFonts w:ascii="Helvetica" w:eastAsia="Times New Roman" w:hAnsi="Helvetica" w:cs="Helvetica"/>
          <w:color w:val="333333"/>
          <w:sz w:val="21"/>
          <w:szCs w:val="21"/>
        </w:rPr>
      </w:pPr>
      <w:ins w:id="13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br/>
        </w:r>
      </w:ins>
    </w:p>
    <w:p w:rsidR="00646CE7" w:rsidRPr="00646CE7" w:rsidRDefault="00646CE7" w:rsidP="00646CE7">
      <w:pPr>
        <w:shd w:val="clear" w:color="auto" w:fill="FFFCE9"/>
        <w:spacing w:after="150" w:line="240" w:lineRule="auto"/>
        <w:rPr>
          <w:ins w:id="14" w:author="Unknown"/>
          <w:rFonts w:ascii="Helvetica" w:eastAsia="Times New Roman" w:hAnsi="Helvetica" w:cs="Helvetica"/>
          <w:color w:val="333333"/>
          <w:sz w:val="21"/>
          <w:szCs w:val="21"/>
        </w:rPr>
      </w:pPr>
      <w:ins w:id="15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16. Which of the following is not correctly matched?</w:t>
        </w:r>
      </w:ins>
    </w:p>
    <w:p w:rsidR="00646CE7" w:rsidRPr="00646CE7" w:rsidRDefault="00646CE7" w:rsidP="00646CE7">
      <w:pPr>
        <w:numPr>
          <w:ilvl w:val="0"/>
          <w:numId w:val="16"/>
        </w:numPr>
        <w:shd w:val="clear" w:color="auto" w:fill="FFFCE9"/>
        <w:spacing w:before="100" w:beforeAutospacing="1" w:after="100" w:afterAutospacing="1" w:line="240" w:lineRule="auto"/>
        <w:rPr>
          <w:ins w:id="16" w:author="Unknown"/>
          <w:rFonts w:ascii="Helvetica" w:eastAsia="Times New Roman" w:hAnsi="Helvetica" w:cs="Helvetica"/>
          <w:color w:val="333333"/>
          <w:sz w:val="21"/>
          <w:szCs w:val="21"/>
        </w:rPr>
      </w:pPr>
      <w:ins w:id="17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Ravi Shankar - Sitarist</w:t>
        </w:r>
      </w:ins>
    </w:p>
    <w:p w:rsidR="00646CE7" w:rsidRPr="00646CE7" w:rsidRDefault="00646CE7" w:rsidP="00646CE7">
      <w:pPr>
        <w:numPr>
          <w:ilvl w:val="0"/>
          <w:numId w:val="16"/>
        </w:numPr>
        <w:shd w:val="clear" w:color="auto" w:fill="FFFCE9"/>
        <w:spacing w:before="100" w:beforeAutospacing="1" w:after="100" w:afterAutospacing="1" w:line="240" w:lineRule="auto"/>
        <w:rPr>
          <w:ins w:id="18" w:author="Unknown"/>
          <w:rFonts w:ascii="Helvetica" w:eastAsia="Times New Roman" w:hAnsi="Helvetica" w:cs="Helvetica"/>
          <w:color w:val="333333"/>
          <w:sz w:val="21"/>
          <w:szCs w:val="21"/>
        </w:rPr>
      </w:pPr>
      <w:ins w:id="19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M. F. Hussain - Tabla</w:t>
        </w:r>
      </w:ins>
    </w:p>
    <w:p w:rsidR="00646CE7" w:rsidRPr="00646CE7" w:rsidRDefault="00646CE7" w:rsidP="00646CE7">
      <w:pPr>
        <w:numPr>
          <w:ilvl w:val="0"/>
          <w:numId w:val="16"/>
        </w:numPr>
        <w:shd w:val="clear" w:color="auto" w:fill="FFFCE9"/>
        <w:spacing w:before="100" w:beforeAutospacing="1" w:after="100" w:afterAutospacing="1" w:line="240" w:lineRule="auto"/>
        <w:rPr>
          <w:ins w:id="20" w:author="Unknown"/>
          <w:rFonts w:ascii="Helvetica" w:eastAsia="Times New Roman" w:hAnsi="Helvetica" w:cs="Helvetica"/>
          <w:color w:val="333333"/>
          <w:sz w:val="21"/>
          <w:szCs w:val="21"/>
        </w:rPr>
      </w:pPr>
      <w:ins w:id="21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R. K. Narayan - Novelist</w:t>
        </w:r>
      </w:ins>
    </w:p>
    <w:p w:rsidR="00646CE7" w:rsidRPr="00646CE7" w:rsidRDefault="00646CE7" w:rsidP="00646CE7">
      <w:pPr>
        <w:numPr>
          <w:ilvl w:val="0"/>
          <w:numId w:val="16"/>
        </w:numPr>
        <w:shd w:val="clear" w:color="auto" w:fill="FFFCE9"/>
        <w:spacing w:before="100" w:beforeAutospacing="1" w:after="100" w:afterAutospacing="1" w:line="240" w:lineRule="auto"/>
        <w:rPr>
          <w:ins w:id="22" w:author="Unknown"/>
          <w:rFonts w:ascii="Helvetica" w:eastAsia="Times New Roman" w:hAnsi="Helvetica" w:cs="Helvetica"/>
          <w:color w:val="333333"/>
          <w:sz w:val="21"/>
          <w:szCs w:val="21"/>
        </w:rPr>
      </w:pPr>
      <w:ins w:id="23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Kaifi Azmi - Poet</w:t>
        </w:r>
      </w:ins>
    </w:p>
    <w:p w:rsidR="00646CE7" w:rsidRPr="00646CE7" w:rsidRDefault="00646CE7" w:rsidP="00646CE7">
      <w:pPr>
        <w:shd w:val="clear" w:color="auto" w:fill="FFFCE9"/>
        <w:spacing w:after="0" w:line="240" w:lineRule="auto"/>
        <w:rPr>
          <w:ins w:id="24" w:author="Unknown"/>
          <w:rFonts w:ascii="Helvetica" w:eastAsia="Times New Roman" w:hAnsi="Helvetica" w:cs="Helvetica"/>
          <w:color w:val="333333"/>
          <w:sz w:val="21"/>
          <w:szCs w:val="21"/>
        </w:rPr>
      </w:pPr>
      <w:ins w:id="25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br/>
        </w:r>
      </w:ins>
    </w:p>
    <w:p w:rsidR="00646CE7" w:rsidRPr="00646CE7" w:rsidRDefault="00646CE7" w:rsidP="00646CE7">
      <w:pPr>
        <w:shd w:val="clear" w:color="auto" w:fill="FFFCE9"/>
        <w:spacing w:after="150" w:line="240" w:lineRule="auto"/>
        <w:rPr>
          <w:ins w:id="26" w:author="Unknown"/>
          <w:rFonts w:ascii="Helvetica" w:eastAsia="Times New Roman" w:hAnsi="Helvetica" w:cs="Helvetica"/>
          <w:color w:val="333333"/>
          <w:sz w:val="21"/>
          <w:szCs w:val="21"/>
        </w:rPr>
      </w:pPr>
      <w:ins w:id="27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17. With which of the following instruments is Anuradha Pal associated?</w:t>
        </w:r>
      </w:ins>
    </w:p>
    <w:p w:rsidR="00646CE7" w:rsidRPr="00646CE7" w:rsidRDefault="00646CE7" w:rsidP="00646CE7">
      <w:pPr>
        <w:numPr>
          <w:ilvl w:val="0"/>
          <w:numId w:val="17"/>
        </w:numPr>
        <w:shd w:val="clear" w:color="auto" w:fill="FFFCE9"/>
        <w:spacing w:before="100" w:beforeAutospacing="1" w:after="100" w:afterAutospacing="1" w:line="240" w:lineRule="auto"/>
        <w:rPr>
          <w:ins w:id="28" w:author="Unknown"/>
          <w:rFonts w:ascii="Helvetica" w:eastAsia="Times New Roman" w:hAnsi="Helvetica" w:cs="Helvetica"/>
          <w:color w:val="333333"/>
          <w:sz w:val="21"/>
          <w:szCs w:val="21"/>
        </w:rPr>
      </w:pPr>
      <w:ins w:id="29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lastRenderedPageBreak/>
          <w:t>Sitar</w:t>
        </w:r>
      </w:ins>
    </w:p>
    <w:p w:rsidR="00646CE7" w:rsidRPr="00646CE7" w:rsidRDefault="00646CE7" w:rsidP="00646CE7">
      <w:pPr>
        <w:numPr>
          <w:ilvl w:val="0"/>
          <w:numId w:val="17"/>
        </w:numPr>
        <w:shd w:val="clear" w:color="auto" w:fill="FFFCE9"/>
        <w:spacing w:before="100" w:beforeAutospacing="1" w:after="100" w:afterAutospacing="1" w:line="240" w:lineRule="auto"/>
        <w:rPr>
          <w:ins w:id="30" w:author="Unknown"/>
          <w:rFonts w:ascii="Helvetica" w:eastAsia="Times New Roman" w:hAnsi="Helvetica" w:cs="Helvetica"/>
          <w:color w:val="333333"/>
          <w:sz w:val="21"/>
          <w:szCs w:val="21"/>
        </w:rPr>
      </w:pPr>
      <w:ins w:id="31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Veena</w:t>
        </w:r>
      </w:ins>
    </w:p>
    <w:p w:rsidR="00646CE7" w:rsidRPr="00646CE7" w:rsidRDefault="00646CE7" w:rsidP="00646CE7">
      <w:pPr>
        <w:numPr>
          <w:ilvl w:val="0"/>
          <w:numId w:val="17"/>
        </w:numPr>
        <w:shd w:val="clear" w:color="auto" w:fill="FFFCE9"/>
        <w:spacing w:before="100" w:beforeAutospacing="1" w:after="100" w:afterAutospacing="1" w:line="240" w:lineRule="auto"/>
        <w:rPr>
          <w:ins w:id="32" w:author="Unknown"/>
          <w:rFonts w:ascii="Helvetica" w:eastAsia="Times New Roman" w:hAnsi="Helvetica" w:cs="Helvetica"/>
          <w:color w:val="333333"/>
          <w:sz w:val="21"/>
          <w:szCs w:val="21"/>
        </w:rPr>
      </w:pPr>
      <w:ins w:id="33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Tabla</w:t>
        </w:r>
      </w:ins>
    </w:p>
    <w:p w:rsidR="00646CE7" w:rsidRPr="00646CE7" w:rsidRDefault="00646CE7" w:rsidP="00646CE7">
      <w:pPr>
        <w:numPr>
          <w:ilvl w:val="0"/>
          <w:numId w:val="17"/>
        </w:numPr>
        <w:shd w:val="clear" w:color="auto" w:fill="FFFCE9"/>
        <w:spacing w:before="100" w:beforeAutospacing="1" w:after="100" w:afterAutospacing="1" w:line="240" w:lineRule="auto"/>
        <w:rPr>
          <w:ins w:id="34" w:author="Unknown"/>
          <w:rFonts w:ascii="Helvetica" w:eastAsia="Times New Roman" w:hAnsi="Helvetica" w:cs="Helvetica"/>
          <w:color w:val="333333"/>
          <w:sz w:val="21"/>
          <w:szCs w:val="21"/>
        </w:rPr>
      </w:pPr>
      <w:ins w:id="35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Mandolin</w:t>
        </w:r>
      </w:ins>
    </w:p>
    <w:p w:rsidR="00646CE7" w:rsidRPr="00646CE7" w:rsidRDefault="00646CE7" w:rsidP="00646CE7">
      <w:pPr>
        <w:shd w:val="clear" w:color="auto" w:fill="FFFCE9"/>
        <w:spacing w:after="0" w:line="240" w:lineRule="auto"/>
        <w:rPr>
          <w:ins w:id="36" w:author="Unknown"/>
          <w:rFonts w:ascii="Helvetica" w:eastAsia="Times New Roman" w:hAnsi="Helvetica" w:cs="Helvetica"/>
          <w:color w:val="333333"/>
          <w:sz w:val="21"/>
          <w:szCs w:val="21"/>
        </w:rPr>
      </w:pPr>
      <w:ins w:id="37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br/>
        </w:r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br/>
        </w:r>
      </w:ins>
    </w:p>
    <w:p w:rsidR="00646CE7" w:rsidRPr="00646CE7" w:rsidRDefault="00646CE7" w:rsidP="00646CE7">
      <w:pPr>
        <w:shd w:val="clear" w:color="auto" w:fill="FFFCE9"/>
        <w:spacing w:after="150" w:line="240" w:lineRule="auto"/>
        <w:rPr>
          <w:ins w:id="38" w:author="Unknown"/>
          <w:rFonts w:ascii="Helvetica" w:eastAsia="Times New Roman" w:hAnsi="Helvetica" w:cs="Helvetica"/>
          <w:color w:val="333333"/>
          <w:sz w:val="21"/>
          <w:szCs w:val="21"/>
        </w:rPr>
      </w:pPr>
      <w:ins w:id="39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 xml:space="preserve">18. The Mohini Attam dance form was developed </w:t>
        </w:r>
        <w:proofErr w:type="gramStart"/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in :</w:t>
        </w:r>
        <w:proofErr w:type="gramEnd"/>
      </w:ins>
    </w:p>
    <w:p w:rsidR="00646CE7" w:rsidRPr="00646CE7" w:rsidRDefault="00646CE7" w:rsidP="00646CE7">
      <w:pPr>
        <w:numPr>
          <w:ilvl w:val="0"/>
          <w:numId w:val="18"/>
        </w:numPr>
        <w:shd w:val="clear" w:color="auto" w:fill="FFFCE9"/>
        <w:spacing w:before="100" w:beforeAutospacing="1" w:after="100" w:afterAutospacing="1" w:line="240" w:lineRule="auto"/>
        <w:rPr>
          <w:ins w:id="40" w:author="Unknown"/>
          <w:rFonts w:ascii="Helvetica" w:eastAsia="Times New Roman" w:hAnsi="Helvetica" w:cs="Helvetica"/>
          <w:color w:val="333333"/>
          <w:sz w:val="21"/>
          <w:szCs w:val="21"/>
        </w:rPr>
      </w:pPr>
      <w:ins w:id="41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Andhra Pradesh</w:t>
        </w:r>
      </w:ins>
    </w:p>
    <w:p w:rsidR="00646CE7" w:rsidRPr="00646CE7" w:rsidRDefault="00646CE7" w:rsidP="00646CE7">
      <w:pPr>
        <w:numPr>
          <w:ilvl w:val="0"/>
          <w:numId w:val="18"/>
        </w:numPr>
        <w:shd w:val="clear" w:color="auto" w:fill="FFFCE9"/>
        <w:spacing w:before="100" w:beforeAutospacing="1" w:after="100" w:afterAutospacing="1" w:line="240" w:lineRule="auto"/>
        <w:rPr>
          <w:ins w:id="42" w:author="Unknown"/>
          <w:rFonts w:ascii="Helvetica" w:eastAsia="Times New Roman" w:hAnsi="Helvetica" w:cs="Helvetica"/>
          <w:color w:val="333333"/>
          <w:sz w:val="21"/>
          <w:szCs w:val="21"/>
        </w:rPr>
      </w:pPr>
      <w:ins w:id="43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Karnataka</w:t>
        </w:r>
      </w:ins>
    </w:p>
    <w:p w:rsidR="00646CE7" w:rsidRPr="00646CE7" w:rsidRDefault="00646CE7" w:rsidP="00646CE7">
      <w:pPr>
        <w:numPr>
          <w:ilvl w:val="0"/>
          <w:numId w:val="18"/>
        </w:numPr>
        <w:shd w:val="clear" w:color="auto" w:fill="FFFCE9"/>
        <w:spacing w:before="100" w:beforeAutospacing="1" w:after="100" w:afterAutospacing="1" w:line="240" w:lineRule="auto"/>
        <w:rPr>
          <w:ins w:id="44" w:author="Unknown"/>
          <w:rFonts w:ascii="Helvetica" w:eastAsia="Times New Roman" w:hAnsi="Helvetica" w:cs="Helvetica"/>
          <w:color w:val="333333"/>
          <w:sz w:val="21"/>
          <w:szCs w:val="21"/>
        </w:rPr>
      </w:pPr>
      <w:ins w:id="45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Kerala</w:t>
        </w:r>
      </w:ins>
    </w:p>
    <w:p w:rsidR="00646CE7" w:rsidRPr="00646CE7" w:rsidRDefault="00646CE7" w:rsidP="00646CE7">
      <w:pPr>
        <w:numPr>
          <w:ilvl w:val="0"/>
          <w:numId w:val="18"/>
        </w:numPr>
        <w:shd w:val="clear" w:color="auto" w:fill="FFFCE9"/>
        <w:spacing w:before="100" w:beforeAutospacing="1" w:after="100" w:afterAutospacing="1" w:line="240" w:lineRule="auto"/>
        <w:rPr>
          <w:ins w:id="46" w:author="Unknown"/>
          <w:rFonts w:ascii="Helvetica" w:eastAsia="Times New Roman" w:hAnsi="Helvetica" w:cs="Helvetica"/>
          <w:color w:val="333333"/>
          <w:sz w:val="21"/>
          <w:szCs w:val="21"/>
        </w:rPr>
      </w:pPr>
      <w:ins w:id="47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Tamil Nadu</w:t>
        </w:r>
      </w:ins>
    </w:p>
    <w:p w:rsidR="00646CE7" w:rsidRPr="00646CE7" w:rsidRDefault="00646CE7" w:rsidP="00646CE7">
      <w:pPr>
        <w:shd w:val="clear" w:color="auto" w:fill="FFFCE9"/>
        <w:spacing w:after="0" w:line="240" w:lineRule="auto"/>
        <w:rPr>
          <w:ins w:id="48" w:author="Unknown"/>
          <w:rFonts w:ascii="Helvetica" w:eastAsia="Times New Roman" w:hAnsi="Helvetica" w:cs="Helvetica"/>
          <w:color w:val="333333"/>
          <w:sz w:val="21"/>
          <w:szCs w:val="21"/>
        </w:rPr>
      </w:pPr>
      <w:ins w:id="49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br/>
        </w:r>
      </w:ins>
    </w:p>
    <w:p w:rsidR="00646CE7" w:rsidRPr="00646CE7" w:rsidRDefault="00646CE7" w:rsidP="00646CE7">
      <w:pPr>
        <w:shd w:val="clear" w:color="auto" w:fill="FFFCE9"/>
        <w:spacing w:after="150" w:line="240" w:lineRule="auto"/>
        <w:rPr>
          <w:ins w:id="50" w:author="Unknown"/>
          <w:rFonts w:ascii="Helvetica" w:eastAsia="Times New Roman" w:hAnsi="Helvetica" w:cs="Helvetica"/>
          <w:color w:val="333333"/>
          <w:sz w:val="21"/>
          <w:szCs w:val="21"/>
        </w:rPr>
      </w:pPr>
      <w:ins w:id="51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 xml:space="preserve">19. The theory of classical music is discussed </w:t>
        </w:r>
        <w:proofErr w:type="gramStart"/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in :</w:t>
        </w:r>
        <w:proofErr w:type="gramEnd"/>
      </w:ins>
    </w:p>
    <w:p w:rsidR="00646CE7" w:rsidRPr="00646CE7" w:rsidRDefault="00646CE7" w:rsidP="00646CE7">
      <w:pPr>
        <w:numPr>
          <w:ilvl w:val="0"/>
          <w:numId w:val="19"/>
        </w:numPr>
        <w:shd w:val="clear" w:color="auto" w:fill="FFFCE9"/>
        <w:spacing w:before="100" w:beforeAutospacing="1" w:after="100" w:afterAutospacing="1" w:line="240" w:lineRule="auto"/>
        <w:rPr>
          <w:ins w:id="52" w:author="Unknown"/>
          <w:rFonts w:ascii="Helvetica" w:eastAsia="Times New Roman" w:hAnsi="Helvetica" w:cs="Helvetica"/>
          <w:color w:val="333333"/>
          <w:sz w:val="21"/>
          <w:szCs w:val="21"/>
        </w:rPr>
      </w:pPr>
      <w:ins w:id="53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Samaveda</w:t>
        </w:r>
      </w:ins>
    </w:p>
    <w:p w:rsidR="00646CE7" w:rsidRPr="00646CE7" w:rsidRDefault="00646CE7" w:rsidP="00646CE7">
      <w:pPr>
        <w:numPr>
          <w:ilvl w:val="0"/>
          <w:numId w:val="19"/>
        </w:numPr>
        <w:shd w:val="clear" w:color="auto" w:fill="FFFCE9"/>
        <w:spacing w:before="100" w:beforeAutospacing="1" w:after="100" w:afterAutospacing="1" w:line="240" w:lineRule="auto"/>
        <w:rPr>
          <w:ins w:id="54" w:author="Unknown"/>
          <w:rFonts w:ascii="Helvetica" w:eastAsia="Times New Roman" w:hAnsi="Helvetica" w:cs="Helvetica"/>
          <w:color w:val="333333"/>
          <w:sz w:val="21"/>
          <w:szCs w:val="21"/>
        </w:rPr>
      </w:pPr>
      <w:ins w:id="55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Yajurveda</w:t>
        </w:r>
      </w:ins>
    </w:p>
    <w:p w:rsidR="00646CE7" w:rsidRPr="00646CE7" w:rsidRDefault="00646CE7" w:rsidP="00646CE7">
      <w:pPr>
        <w:numPr>
          <w:ilvl w:val="0"/>
          <w:numId w:val="19"/>
        </w:numPr>
        <w:shd w:val="clear" w:color="auto" w:fill="FFFCE9"/>
        <w:spacing w:before="100" w:beforeAutospacing="1" w:after="100" w:afterAutospacing="1" w:line="240" w:lineRule="auto"/>
        <w:rPr>
          <w:ins w:id="56" w:author="Unknown"/>
          <w:rFonts w:ascii="Helvetica" w:eastAsia="Times New Roman" w:hAnsi="Helvetica" w:cs="Helvetica"/>
          <w:color w:val="333333"/>
          <w:sz w:val="21"/>
          <w:szCs w:val="21"/>
        </w:rPr>
      </w:pPr>
      <w:ins w:id="57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Rigveda</w:t>
        </w:r>
      </w:ins>
    </w:p>
    <w:p w:rsidR="00646CE7" w:rsidRPr="00646CE7" w:rsidRDefault="00646CE7" w:rsidP="00646CE7">
      <w:pPr>
        <w:numPr>
          <w:ilvl w:val="0"/>
          <w:numId w:val="19"/>
        </w:numPr>
        <w:shd w:val="clear" w:color="auto" w:fill="FFFCE9"/>
        <w:spacing w:before="100" w:beforeAutospacing="1" w:after="100" w:afterAutospacing="1" w:line="240" w:lineRule="auto"/>
        <w:rPr>
          <w:ins w:id="58" w:author="Unknown"/>
          <w:rFonts w:ascii="Helvetica" w:eastAsia="Times New Roman" w:hAnsi="Helvetica" w:cs="Helvetica"/>
          <w:color w:val="333333"/>
          <w:sz w:val="21"/>
          <w:szCs w:val="21"/>
        </w:rPr>
      </w:pPr>
      <w:ins w:id="59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Atharvaveda</w:t>
        </w:r>
      </w:ins>
    </w:p>
    <w:p w:rsidR="00646CE7" w:rsidRPr="00646CE7" w:rsidRDefault="00646CE7" w:rsidP="00646CE7">
      <w:pPr>
        <w:shd w:val="clear" w:color="auto" w:fill="FFFCE9"/>
        <w:spacing w:after="0" w:line="240" w:lineRule="auto"/>
        <w:rPr>
          <w:ins w:id="60" w:author="Unknown"/>
          <w:rFonts w:ascii="Helvetica" w:eastAsia="Times New Roman" w:hAnsi="Helvetica" w:cs="Helvetica"/>
          <w:color w:val="333333"/>
          <w:sz w:val="21"/>
          <w:szCs w:val="21"/>
        </w:rPr>
      </w:pPr>
      <w:ins w:id="61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br/>
        </w:r>
      </w:ins>
    </w:p>
    <w:p w:rsidR="00646CE7" w:rsidRPr="00646CE7" w:rsidRDefault="00646CE7" w:rsidP="00646CE7">
      <w:pPr>
        <w:shd w:val="clear" w:color="auto" w:fill="FFFCE9"/>
        <w:spacing w:after="150" w:line="240" w:lineRule="auto"/>
        <w:rPr>
          <w:ins w:id="62" w:author="Unknown"/>
          <w:rFonts w:ascii="Helvetica" w:eastAsia="Times New Roman" w:hAnsi="Helvetica" w:cs="Helvetica"/>
          <w:color w:val="333333"/>
          <w:sz w:val="21"/>
          <w:szCs w:val="21"/>
        </w:rPr>
      </w:pPr>
      <w:ins w:id="63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20. Rukmini Devi Arundale was associated with which of the following forms of classical dances?</w:t>
        </w:r>
      </w:ins>
    </w:p>
    <w:p w:rsidR="00646CE7" w:rsidRPr="00646CE7" w:rsidRDefault="00646CE7" w:rsidP="00646CE7">
      <w:pPr>
        <w:numPr>
          <w:ilvl w:val="0"/>
          <w:numId w:val="20"/>
        </w:numPr>
        <w:shd w:val="clear" w:color="auto" w:fill="FFFCE9"/>
        <w:spacing w:before="100" w:beforeAutospacing="1" w:after="100" w:afterAutospacing="1" w:line="240" w:lineRule="auto"/>
        <w:rPr>
          <w:ins w:id="64" w:author="Unknown"/>
          <w:rFonts w:ascii="Helvetica" w:eastAsia="Times New Roman" w:hAnsi="Helvetica" w:cs="Helvetica"/>
          <w:color w:val="333333"/>
          <w:sz w:val="21"/>
          <w:szCs w:val="21"/>
        </w:rPr>
      </w:pPr>
      <w:ins w:id="65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Bharat Natyam</w:t>
        </w:r>
      </w:ins>
    </w:p>
    <w:p w:rsidR="00646CE7" w:rsidRPr="00646CE7" w:rsidRDefault="00646CE7" w:rsidP="00646CE7">
      <w:pPr>
        <w:numPr>
          <w:ilvl w:val="0"/>
          <w:numId w:val="20"/>
        </w:numPr>
        <w:shd w:val="clear" w:color="auto" w:fill="FFFCE9"/>
        <w:spacing w:before="100" w:beforeAutospacing="1" w:after="100" w:afterAutospacing="1" w:line="240" w:lineRule="auto"/>
        <w:rPr>
          <w:ins w:id="66" w:author="Unknown"/>
          <w:rFonts w:ascii="Helvetica" w:eastAsia="Times New Roman" w:hAnsi="Helvetica" w:cs="Helvetica"/>
          <w:color w:val="333333"/>
          <w:sz w:val="21"/>
          <w:szCs w:val="21"/>
        </w:rPr>
      </w:pPr>
      <w:ins w:id="67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Kuchipudi</w:t>
        </w:r>
      </w:ins>
    </w:p>
    <w:p w:rsidR="00646CE7" w:rsidRPr="00646CE7" w:rsidRDefault="00646CE7" w:rsidP="00646CE7">
      <w:pPr>
        <w:numPr>
          <w:ilvl w:val="0"/>
          <w:numId w:val="20"/>
        </w:numPr>
        <w:shd w:val="clear" w:color="auto" w:fill="FFFCE9"/>
        <w:spacing w:before="100" w:beforeAutospacing="1" w:after="100" w:afterAutospacing="1" w:line="240" w:lineRule="auto"/>
        <w:rPr>
          <w:ins w:id="68" w:author="Unknown"/>
          <w:rFonts w:ascii="Helvetica" w:eastAsia="Times New Roman" w:hAnsi="Helvetica" w:cs="Helvetica"/>
          <w:color w:val="333333"/>
          <w:sz w:val="21"/>
          <w:szCs w:val="21"/>
        </w:rPr>
      </w:pPr>
      <w:ins w:id="69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Odissi</w:t>
        </w:r>
      </w:ins>
    </w:p>
    <w:p w:rsidR="00646CE7" w:rsidRPr="00646CE7" w:rsidRDefault="00646CE7" w:rsidP="00646CE7">
      <w:pPr>
        <w:numPr>
          <w:ilvl w:val="0"/>
          <w:numId w:val="20"/>
        </w:numPr>
        <w:shd w:val="clear" w:color="auto" w:fill="FFFCE9"/>
        <w:spacing w:before="100" w:beforeAutospacing="1" w:after="100" w:afterAutospacing="1" w:line="240" w:lineRule="auto"/>
        <w:rPr>
          <w:ins w:id="70" w:author="Unknown"/>
          <w:rFonts w:ascii="Helvetica" w:eastAsia="Times New Roman" w:hAnsi="Helvetica" w:cs="Helvetica"/>
          <w:color w:val="333333"/>
          <w:sz w:val="21"/>
          <w:szCs w:val="21"/>
        </w:rPr>
      </w:pPr>
      <w:ins w:id="71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Kathak</w:t>
        </w:r>
      </w:ins>
    </w:p>
    <w:p w:rsidR="00646CE7" w:rsidRPr="00646CE7" w:rsidRDefault="00646CE7" w:rsidP="00646CE7">
      <w:pPr>
        <w:shd w:val="clear" w:color="auto" w:fill="FFFCE9"/>
        <w:spacing w:after="0" w:line="240" w:lineRule="auto"/>
        <w:rPr>
          <w:ins w:id="72" w:author="Unknown"/>
          <w:rFonts w:ascii="Helvetica" w:eastAsia="Times New Roman" w:hAnsi="Helvetica" w:cs="Helvetica"/>
          <w:color w:val="333333"/>
          <w:sz w:val="21"/>
          <w:szCs w:val="21"/>
        </w:rPr>
      </w:pPr>
      <w:ins w:id="73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br/>
        </w:r>
      </w:ins>
    </w:p>
    <w:p w:rsidR="00646CE7" w:rsidRPr="00646CE7" w:rsidRDefault="00646CE7" w:rsidP="00646CE7">
      <w:pPr>
        <w:shd w:val="clear" w:color="auto" w:fill="FFFCE9"/>
        <w:spacing w:after="150" w:line="240" w:lineRule="auto"/>
        <w:rPr>
          <w:ins w:id="74" w:author="Unknown"/>
          <w:rFonts w:ascii="Helvetica" w:eastAsia="Times New Roman" w:hAnsi="Helvetica" w:cs="Helvetica"/>
          <w:color w:val="333333"/>
          <w:sz w:val="21"/>
          <w:szCs w:val="21"/>
        </w:rPr>
      </w:pPr>
      <w:ins w:id="75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21. Kalbelia is a folk dance associated with which of the following states?</w:t>
        </w:r>
      </w:ins>
    </w:p>
    <w:p w:rsidR="00646CE7" w:rsidRPr="00646CE7" w:rsidRDefault="00646CE7" w:rsidP="00646CE7">
      <w:pPr>
        <w:numPr>
          <w:ilvl w:val="0"/>
          <w:numId w:val="21"/>
        </w:numPr>
        <w:shd w:val="clear" w:color="auto" w:fill="FFFCE9"/>
        <w:spacing w:before="100" w:beforeAutospacing="1" w:after="100" w:afterAutospacing="1" w:line="240" w:lineRule="auto"/>
        <w:rPr>
          <w:ins w:id="76" w:author="Unknown"/>
          <w:rFonts w:ascii="Helvetica" w:eastAsia="Times New Roman" w:hAnsi="Helvetica" w:cs="Helvetica"/>
          <w:color w:val="333333"/>
          <w:sz w:val="21"/>
          <w:szCs w:val="21"/>
        </w:rPr>
      </w:pPr>
      <w:ins w:id="77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Rajasthan</w:t>
        </w:r>
      </w:ins>
    </w:p>
    <w:p w:rsidR="00646CE7" w:rsidRPr="00646CE7" w:rsidRDefault="00646CE7" w:rsidP="00646CE7">
      <w:pPr>
        <w:numPr>
          <w:ilvl w:val="0"/>
          <w:numId w:val="21"/>
        </w:numPr>
        <w:shd w:val="clear" w:color="auto" w:fill="FFFCE9"/>
        <w:spacing w:before="100" w:beforeAutospacing="1" w:after="100" w:afterAutospacing="1" w:line="240" w:lineRule="auto"/>
        <w:rPr>
          <w:ins w:id="78" w:author="Unknown"/>
          <w:rFonts w:ascii="Helvetica" w:eastAsia="Times New Roman" w:hAnsi="Helvetica" w:cs="Helvetica"/>
          <w:color w:val="333333"/>
          <w:sz w:val="21"/>
          <w:szCs w:val="21"/>
        </w:rPr>
      </w:pPr>
      <w:ins w:id="79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Uttarakhand</w:t>
        </w:r>
      </w:ins>
    </w:p>
    <w:p w:rsidR="00646CE7" w:rsidRPr="00646CE7" w:rsidRDefault="00646CE7" w:rsidP="00646CE7">
      <w:pPr>
        <w:numPr>
          <w:ilvl w:val="0"/>
          <w:numId w:val="21"/>
        </w:numPr>
        <w:shd w:val="clear" w:color="auto" w:fill="FFFCE9"/>
        <w:spacing w:before="100" w:beforeAutospacing="1" w:after="100" w:afterAutospacing="1" w:line="240" w:lineRule="auto"/>
        <w:rPr>
          <w:ins w:id="80" w:author="Unknown"/>
          <w:rFonts w:ascii="Helvetica" w:eastAsia="Times New Roman" w:hAnsi="Helvetica" w:cs="Helvetica"/>
          <w:color w:val="333333"/>
          <w:sz w:val="21"/>
          <w:szCs w:val="21"/>
        </w:rPr>
      </w:pPr>
      <w:ins w:id="81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Himachal Pradesh</w:t>
        </w:r>
      </w:ins>
    </w:p>
    <w:p w:rsidR="00646CE7" w:rsidRPr="00646CE7" w:rsidRDefault="00646CE7" w:rsidP="00646CE7">
      <w:pPr>
        <w:numPr>
          <w:ilvl w:val="0"/>
          <w:numId w:val="21"/>
        </w:numPr>
        <w:shd w:val="clear" w:color="auto" w:fill="FFFCE9"/>
        <w:spacing w:before="100" w:beforeAutospacing="1" w:after="100" w:afterAutospacing="1" w:line="240" w:lineRule="auto"/>
        <w:rPr>
          <w:ins w:id="82" w:author="Unknown"/>
          <w:rFonts w:ascii="Helvetica" w:eastAsia="Times New Roman" w:hAnsi="Helvetica" w:cs="Helvetica"/>
          <w:color w:val="333333"/>
          <w:sz w:val="21"/>
          <w:szCs w:val="21"/>
        </w:rPr>
      </w:pPr>
      <w:ins w:id="83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Jammu &amp; Kashmir</w:t>
        </w:r>
      </w:ins>
    </w:p>
    <w:p w:rsidR="00646CE7" w:rsidRPr="00646CE7" w:rsidRDefault="00646CE7" w:rsidP="00646CE7">
      <w:pPr>
        <w:shd w:val="clear" w:color="auto" w:fill="FFFCE9"/>
        <w:spacing w:after="0" w:line="240" w:lineRule="auto"/>
        <w:rPr>
          <w:ins w:id="84" w:author="Unknown"/>
          <w:rFonts w:ascii="Helvetica" w:eastAsia="Times New Roman" w:hAnsi="Helvetica" w:cs="Helvetica"/>
          <w:color w:val="333333"/>
          <w:sz w:val="21"/>
          <w:szCs w:val="21"/>
        </w:rPr>
      </w:pPr>
      <w:ins w:id="85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br/>
        </w:r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br/>
        </w:r>
      </w:ins>
    </w:p>
    <w:p w:rsidR="00646CE7" w:rsidRPr="00646CE7" w:rsidRDefault="00646CE7" w:rsidP="00646CE7">
      <w:pPr>
        <w:shd w:val="clear" w:color="auto" w:fill="FFFCE9"/>
        <w:spacing w:after="150" w:line="240" w:lineRule="auto"/>
        <w:rPr>
          <w:ins w:id="86" w:author="Unknown"/>
          <w:rFonts w:ascii="Helvetica" w:eastAsia="Times New Roman" w:hAnsi="Helvetica" w:cs="Helvetica"/>
          <w:color w:val="333333"/>
          <w:sz w:val="21"/>
          <w:szCs w:val="21"/>
        </w:rPr>
      </w:pPr>
      <w:ins w:id="87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22. Who was the composer of the classical composition ‘Moonlight Sonata’?</w:t>
        </w:r>
      </w:ins>
    </w:p>
    <w:p w:rsidR="00646CE7" w:rsidRPr="00646CE7" w:rsidRDefault="00646CE7" w:rsidP="00646CE7">
      <w:pPr>
        <w:numPr>
          <w:ilvl w:val="0"/>
          <w:numId w:val="22"/>
        </w:numPr>
        <w:shd w:val="clear" w:color="auto" w:fill="FFFCE9"/>
        <w:spacing w:before="100" w:beforeAutospacing="1" w:after="100" w:afterAutospacing="1" w:line="240" w:lineRule="auto"/>
        <w:rPr>
          <w:ins w:id="88" w:author="Unknown"/>
          <w:rFonts w:ascii="Helvetica" w:eastAsia="Times New Roman" w:hAnsi="Helvetica" w:cs="Helvetica"/>
          <w:color w:val="333333"/>
          <w:sz w:val="21"/>
          <w:szCs w:val="21"/>
        </w:rPr>
      </w:pPr>
      <w:ins w:id="89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Ludwig Van Beethoven</w:t>
        </w:r>
      </w:ins>
    </w:p>
    <w:p w:rsidR="00646CE7" w:rsidRPr="00646CE7" w:rsidRDefault="00646CE7" w:rsidP="00646CE7">
      <w:pPr>
        <w:numPr>
          <w:ilvl w:val="0"/>
          <w:numId w:val="22"/>
        </w:numPr>
        <w:shd w:val="clear" w:color="auto" w:fill="FFFCE9"/>
        <w:spacing w:before="100" w:beforeAutospacing="1" w:after="100" w:afterAutospacing="1" w:line="240" w:lineRule="auto"/>
        <w:rPr>
          <w:ins w:id="90" w:author="Unknown"/>
          <w:rFonts w:ascii="Helvetica" w:eastAsia="Times New Roman" w:hAnsi="Helvetica" w:cs="Helvetica"/>
          <w:color w:val="333333"/>
          <w:sz w:val="21"/>
          <w:szCs w:val="21"/>
        </w:rPr>
      </w:pPr>
      <w:ins w:id="91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Antonio Lucio Vivali</w:t>
        </w:r>
      </w:ins>
    </w:p>
    <w:p w:rsidR="00646CE7" w:rsidRPr="00646CE7" w:rsidRDefault="00646CE7" w:rsidP="00646CE7">
      <w:pPr>
        <w:numPr>
          <w:ilvl w:val="0"/>
          <w:numId w:val="22"/>
        </w:numPr>
        <w:shd w:val="clear" w:color="auto" w:fill="FFFCE9"/>
        <w:spacing w:before="100" w:beforeAutospacing="1" w:after="100" w:afterAutospacing="1" w:line="240" w:lineRule="auto"/>
        <w:rPr>
          <w:ins w:id="92" w:author="Unknown"/>
          <w:rFonts w:ascii="Helvetica" w:eastAsia="Times New Roman" w:hAnsi="Helvetica" w:cs="Helvetica"/>
          <w:color w:val="333333"/>
          <w:sz w:val="21"/>
          <w:szCs w:val="21"/>
        </w:rPr>
      </w:pPr>
      <w:ins w:id="93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Arcangelo Corelli</w:t>
        </w:r>
      </w:ins>
    </w:p>
    <w:p w:rsidR="00646CE7" w:rsidRPr="00646CE7" w:rsidRDefault="00646CE7" w:rsidP="00646CE7">
      <w:pPr>
        <w:numPr>
          <w:ilvl w:val="0"/>
          <w:numId w:val="22"/>
        </w:numPr>
        <w:shd w:val="clear" w:color="auto" w:fill="FFFCE9"/>
        <w:spacing w:before="100" w:beforeAutospacing="1" w:after="100" w:afterAutospacing="1" w:line="240" w:lineRule="auto"/>
        <w:rPr>
          <w:ins w:id="94" w:author="Unknown"/>
          <w:rFonts w:ascii="Helvetica" w:eastAsia="Times New Roman" w:hAnsi="Helvetica" w:cs="Helvetica"/>
          <w:color w:val="333333"/>
          <w:sz w:val="21"/>
          <w:szCs w:val="21"/>
        </w:rPr>
      </w:pPr>
      <w:ins w:id="95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George Handel</w:t>
        </w:r>
      </w:ins>
    </w:p>
    <w:p w:rsidR="00646CE7" w:rsidRPr="00646CE7" w:rsidRDefault="00646CE7" w:rsidP="00646CE7">
      <w:pPr>
        <w:shd w:val="clear" w:color="auto" w:fill="FFFCE9"/>
        <w:spacing w:after="0" w:line="240" w:lineRule="auto"/>
        <w:rPr>
          <w:ins w:id="96" w:author="Unknown"/>
          <w:rFonts w:ascii="Helvetica" w:eastAsia="Times New Roman" w:hAnsi="Helvetica" w:cs="Helvetica"/>
          <w:color w:val="333333"/>
          <w:sz w:val="21"/>
          <w:szCs w:val="21"/>
        </w:rPr>
      </w:pPr>
      <w:ins w:id="97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lastRenderedPageBreak/>
          <w:br/>
        </w:r>
      </w:ins>
    </w:p>
    <w:p w:rsidR="00646CE7" w:rsidRPr="00646CE7" w:rsidRDefault="00646CE7" w:rsidP="00646CE7">
      <w:pPr>
        <w:shd w:val="clear" w:color="auto" w:fill="FFFCE9"/>
        <w:spacing w:after="150" w:line="240" w:lineRule="auto"/>
        <w:rPr>
          <w:ins w:id="98" w:author="Unknown"/>
          <w:rFonts w:ascii="Helvetica" w:eastAsia="Times New Roman" w:hAnsi="Helvetica" w:cs="Helvetica"/>
          <w:color w:val="333333"/>
          <w:sz w:val="21"/>
          <w:szCs w:val="21"/>
        </w:rPr>
      </w:pPr>
      <w:ins w:id="99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23. Which of the following folk dances is associated with Jammu and Kashmir?</w:t>
        </w:r>
      </w:ins>
    </w:p>
    <w:p w:rsidR="00646CE7" w:rsidRPr="00646CE7" w:rsidRDefault="00646CE7" w:rsidP="00646CE7">
      <w:pPr>
        <w:numPr>
          <w:ilvl w:val="0"/>
          <w:numId w:val="23"/>
        </w:numPr>
        <w:shd w:val="clear" w:color="auto" w:fill="FFFCE9"/>
        <w:spacing w:before="100" w:beforeAutospacing="1" w:after="100" w:afterAutospacing="1" w:line="240" w:lineRule="auto"/>
        <w:rPr>
          <w:ins w:id="100" w:author="Unknown"/>
          <w:rFonts w:ascii="Helvetica" w:eastAsia="Times New Roman" w:hAnsi="Helvetica" w:cs="Helvetica"/>
          <w:color w:val="333333"/>
          <w:sz w:val="21"/>
          <w:szCs w:val="21"/>
        </w:rPr>
      </w:pPr>
      <w:ins w:id="101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Jhora</w:t>
        </w:r>
      </w:ins>
    </w:p>
    <w:p w:rsidR="00646CE7" w:rsidRPr="00646CE7" w:rsidRDefault="00646CE7" w:rsidP="00646CE7">
      <w:pPr>
        <w:numPr>
          <w:ilvl w:val="0"/>
          <w:numId w:val="23"/>
        </w:numPr>
        <w:shd w:val="clear" w:color="auto" w:fill="FFFCE9"/>
        <w:spacing w:before="100" w:beforeAutospacing="1" w:after="100" w:afterAutospacing="1" w:line="240" w:lineRule="auto"/>
        <w:rPr>
          <w:ins w:id="102" w:author="Unknown"/>
          <w:rFonts w:ascii="Helvetica" w:eastAsia="Times New Roman" w:hAnsi="Helvetica" w:cs="Helvetica"/>
          <w:color w:val="333333"/>
          <w:sz w:val="21"/>
          <w:szCs w:val="21"/>
        </w:rPr>
      </w:pPr>
      <w:ins w:id="103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Veedhi</w:t>
        </w:r>
      </w:ins>
    </w:p>
    <w:p w:rsidR="00646CE7" w:rsidRPr="00646CE7" w:rsidRDefault="00646CE7" w:rsidP="00646CE7">
      <w:pPr>
        <w:numPr>
          <w:ilvl w:val="0"/>
          <w:numId w:val="23"/>
        </w:numPr>
        <w:shd w:val="clear" w:color="auto" w:fill="FFFCE9"/>
        <w:spacing w:before="100" w:beforeAutospacing="1" w:after="100" w:afterAutospacing="1" w:line="240" w:lineRule="auto"/>
        <w:rPr>
          <w:ins w:id="104" w:author="Unknown"/>
          <w:rFonts w:ascii="Helvetica" w:eastAsia="Times New Roman" w:hAnsi="Helvetica" w:cs="Helvetica"/>
          <w:color w:val="333333"/>
          <w:sz w:val="21"/>
          <w:szCs w:val="21"/>
        </w:rPr>
      </w:pPr>
      <w:ins w:id="105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Rauf</w:t>
        </w:r>
      </w:ins>
    </w:p>
    <w:p w:rsidR="00646CE7" w:rsidRPr="00646CE7" w:rsidRDefault="00646CE7" w:rsidP="00646CE7">
      <w:pPr>
        <w:numPr>
          <w:ilvl w:val="0"/>
          <w:numId w:val="23"/>
        </w:numPr>
        <w:shd w:val="clear" w:color="auto" w:fill="FFFCE9"/>
        <w:spacing w:before="100" w:beforeAutospacing="1" w:after="100" w:afterAutospacing="1" w:line="240" w:lineRule="auto"/>
        <w:rPr>
          <w:ins w:id="106" w:author="Unknown"/>
          <w:rFonts w:ascii="Helvetica" w:eastAsia="Times New Roman" w:hAnsi="Helvetica" w:cs="Helvetica"/>
          <w:color w:val="333333"/>
          <w:sz w:val="21"/>
          <w:szCs w:val="21"/>
        </w:rPr>
      </w:pPr>
      <w:ins w:id="107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Suisini</w:t>
        </w:r>
      </w:ins>
    </w:p>
    <w:p w:rsidR="00646CE7" w:rsidRPr="00646CE7" w:rsidRDefault="00646CE7" w:rsidP="00646CE7">
      <w:pPr>
        <w:shd w:val="clear" w:color="auto" w:fill="FFFCE9"/>
        <w:spacing w:after="0" w:line="240" w:lineRule="auto"/>
        <w:rPr>
          <w:ins w:id="108" w:author="Unknown"/>
          <w:rFonts w:ascii="Helvetica" w:eastAsia="Times New Roman" w:hAnsi="Helvetica" w:cs="Helvetica"/>
          <w:color w:val="333333"/>
          <w:sz w:val="21"/>
          <w:szCs w:val="21"/>
        </w:rPr>
      </w:pPr>
      <w:ins w:id="109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br/>
        </w:r>
      </w:ins>
    </w:p>
    <w:p w:rsidR="00646CE7" w:rsidRPr="00646CE7" w:rsidRDefault="00646CE7" w:rsidP="00646CE7">
      <w:pPr>
        <w:shd w:val="clear" w:color="auto" w:fill="FFFCE9"/>
        <w:spacing w:after="150" w:line="240" w:lineRule="auto"/>
        <w:rPr>
          <w:ins w:id="110" w:author="Unknown"/>
          <w:rFonts w:ascii="Helvetica" w:eastAsia="Times New Roman" w:hAnsi="Helvetica" w:cs="Helvetica"/>
          <w:color w:val="333333"/>
          <w:sz w:val="21"/>
          <w:szCs w:val="21"/>
        </w:rPr>
      </w:pPr>
      <w:ins w:id="111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24. Which of the following is a percussion instrument?</w:t>
        </w:r>
      </w:ins>
    </w:p>
    <w:p w:rsidR="00646CE7" w:rsidRPr="00646CE7" w:rsidRDefault="00646CE7" w:rsidP="00646CE7">
      <w:pPr>
        <w:numPr>
          <w:ilvl w:val="0"/>
          <w:numId w:val="24"/>
        </w:numPr>
        <w:shd w:val="clear" w:color="auto" w:fill="FFFCE9"/>
        <w:spacing w:before="100" w:beforeAutospacing="1" w:after="100" w:afterAutospacing="1" w:line="240" w:lineRule="auto"/>
        <w:rPr>
          <w:ins w:id="112" w:author="Unknown"/>
          <w:rFonts w:ascii="Helvetica" w:eastAsia="Times New Roman" w:hAnsi="Helvetica" w:cs="Helvetica"/>
          <w:color w:val="333333"/>
          <w:sz w:val="21"/>
          <w:szCs w:val="21"/>
        </w:rPr>
      </w:pPr>
      <w:ins w:id="113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Cymbal</w:t>
        </w:r>
      </w:ins>
    </w:p>
    <w:p w:rsidR="00646CE7" w:rsidRPr="00646CE7" w:rsidRDefault="00646CE7" w:rsidP="00646CE7">
      <w:pPr>
        <w:numPr>
          <w:ilvl w:val="0"/>
          <w:numId w:val="24"/>
        </w:numPr>
        <w:shd w:val="clear" w:color="auto" w:fill="FFFCE9"/>
        <w:spacing w:before="100" w:beforeAutospacing="1" w:after="100" w:afterAutospacing="1" w:line="240" w:lineRule="auto"/>
        <w:rPr>
          <w:ins w:id="114" w:author="Unknown"/>
          <w:rFonts w:ascii="Helvetica" w:eastAsia="Times New Roman" w:hAnsi="Helvetica" w:cs="Helvetica"/>
          <w:color w:val="333333"/>
          <w:sz w:val="21"/>
          <w:szCs w:val="21"/>
        </w:rPr>
      </w:pPr>
      <w:ins w:id="115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Mandolin</w:t>
        </w:r>
      </w:ins>
    </w:p>
    <w:p w:rsidR="00646CE7" w:rsidRPr="00646CE7" w:rsidRDefault="00646CE7" w:rsidP="00646CE7">
      <w:pPr>
        <w:numPr>
          <w:ilvl w:val="0"/>
          <w:numId w:val="24"/>
        </w:numPr>
        <w:shd w:val="clear" w:color="auto" w:fill="FFFCE9"/>
        <w:spacing w:before="100" w:beforeAutospacing="1" w:after="100" w:afterAutospacing="1" w:line="240" w:lineRule="auto"/>
        <w:rPr>
          <w:ins w:id="116" w:author="Unknown"/>
          <w:rFonts w:ascii="Helvetica" w:eastAsia="Times New Roman" w:hAnsi="Helvetica" w:cs="Helvetica"/>
          <w:color w:val="333333"/>
          <w:sz w:val="21"/>
          <w:szCs w:val="21"/>
        </w:rPr>
      </w:pPr>
      <w:ins w:id="117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Santoor</w:t>
        </w:r>
      </w:ins>
    </w:p>
    <w:p w:rsidR="00646CE7" w:rsidRPr="00646CE7" w:rsidRDefault="00646CE7" w:rsidP="00646CE7">
      <w:pPr>
        <w:numPr>
          <w:ilvl w:val="0"/>
          <w:numId w:val="24"/>
        </w:numPr>
        <w:shd w:val="clear" w:color="auto" w:fill="FFFCE9"/>
        <w:spacing w:before="100" w:beforeAutospacing="1" w:after="100" w:afterAutospacing="1" w:line="240" w:lineRule="auto"/>
        <w:rPr>
          <w:ins w:id="118" w:author="Unknown"/>
          <w:rFonts w:ascii="Helvetica" w:eastAsia="Times New Roman" w:hAnsi="Helvetica" w:cs="Helvetica"/>
          <w:color w:val="333333"/>
          <w:sz w:val="21"/>
          <w:szCs w:val="21"/>
        </w:rPr>
      </w:pPr>
      <w:ins w:id="119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Accordion</w:t>
        </w:r>
      </w:ins>
    </w:p>
    <w:p w:rsidR="00646CE7" w:rsidRPr="00646CE7" w:rsidRDefault="00646CE7" w:rsidP="00646CE7">
      <w:pPr>
        <w:shd w:val="clear" w:color="auto" w:fill="FFFCE9"/>
        <w:spacing w:after="0" w:line="240" w:lineRule="auto"/>
        <w:rPr>
          <w:ins w:id="120" w:author="Unknown"/>
          <w:rFonts w:ascii="Helvetica" w:eastAsia="Times New Roman" w:hAnsi="Helvetica" w:cs="Helvetica"/>
          <w:color w:val="333333"/>
          <w:sz w:val="21"/>
          <w:szCs w:val="21"/>
        </w:rPr>
      </w:pPr>
      <w:ins w:id="121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br/>
        </w:r>
      </w:ins>
    </w:p>
    <w:p w:rsidR="00646CE7" w:rsidRPr="00646CE7" w:rsidRDefault="00646CE7" w:rsidP="00646CE7">
      <w:pPr>
        <w:shd w:val="clear" w:color="auto" w:fill="FFFCE9"/>
        <w:spacing w:after="150" w:line="240" w:lineRule="auto"/>
        <w:rPr>
          <w:ins w:id="122" w:author="Unknown"/>
          <w:rFonts w:ascii="Helvetica" w:eastAsia="Times New Roman" w:hAnsi="Helvetica" w:cs="Helvetica"/>
          <w:color w:val="333333"/>
          <w:sz w:val="21"/>
          <w:szCs w:val="21"/>
        </w:rPr>
      </w:pPr>
      <w:ins w:id="123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25. Who among the following is an accomplished vocalist?</w:t>
        </w:r>
      </w:ins>
    </w:p>
    <w:p w:rsidR="00646CE7" w:rsidRPr="00646CE7" w:rsidRDefault="00646CE7" w:rsidP="00646CE7">
      <w:pPr>
        <w:numPr>
          <w:ilvl w:val="0"/>
          <w:numId w:val="25"/>
        </w:numPr>
        <w:shd w:val="clear" w:color="auto" w:fill="FFFCE9"/>
        <w:spacing w:before="100" w:beforeAutospacing="1" w:after="100" w:afterAutospacing="1" w:line="240" w:lineRule="auto"/>
        <w:rPr>
          <w:ins w:id="124" w:author="Unknown"/>
          <w:rFonts w:ascii="Helvetica" w:eastAsia="Times New Roman" w:hAnsi="Helvetica" w:cs="Helvetica"/>
          <w:color w:val="333333"/>
          <w:sz w:val="21"/>
          <w:szCs w:val="21"/>
        </w:rPr>
      </w:pPr>
      <w:ins w:id="125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Ronu Mazumdar</w:t>
        </w:r>
      </w:ins>
    </w:p>
    <w:p w:rsidR="00646CE7" w:rsidRPr="00646CE7" w:rsidRDefault="00646CE7" w:rsidP="00646CE7">
      <w:pPr>
        <w:numPr>
          <w:ilvl w:val="0"/>
          <w:numId w:val="25"/>
        </w:numPr>
        <w:shd w:val="clear" w:color="auto" w:fill="FFFCE9"/>
        <w:spacing w:before="100" w:beforeAutospacing="1" w:after="100" w:afterAutospacing="1" w:line="240" w:lineRule="auto"/>
        <w:rPr>
          <w:ins w:id="126" w:author="Unknown"/>
          <w:rFonts w:ascii="Helvetica" w:eastAsia="Times New Roman" w:hAnsi="Helvetica" w:cs="Helvetica"/>
          <w:color w:val="333333"/>
          <w:sz w:val="21"/>
          <w:szCs w:val="21"/>
        </w:rPr>
      </w:pPr>
      <w:ins w:id="127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Shiv Kumar Sharma</w:t>
        </w:r>
      </w:ins>
    </w:p>
    <w:p w:rsidR="00646CE7" w:rsidRPr="00646CE7" w:rsidRDefault="00646CE7" w:rsidP="00646CE7">
      <w:pPr>
        <w:numPr>
          <w:ilvl w:val="0"/>
          <w:numId w:val="25"/>
        </w:numPr>
        <w:shd w:val="clear" w:color="auto" w:fill="FFFCE9"/>
        <w:spacing w:before="100" w:beforeAutospacing="1" w:after="100" w:afterAutospacing="1" w:line="240" w:lineRule="auto"/>
        <w:rPr>
          <w:ins w:id="128" w:author="Unknown"/>
          <w:rFonts w:ascii="Helvetica" w:eastAsia="Times New Roman" w:hAnsi="Helvetica" w:cs="Helvetica"/>
          <w:color w:val="333333"/>
          <w:sz w:val="21"/>
          <w:szCs w:val="21"/>
        </w:rPr>
      </w:pPr>
      <w:ins w:id="129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Satish Gujral</w:t>
        </w:r>
      </w:ins>
    </w:p>
    <w:p w:rsidR="00646CE7" w:rsidRPr="00646CE7" w:rsidRDefault="00646CE7" w:rsidP="00646CE7">
      <w:pPr>
        <w:numPr>
          <w:ilvl w:val="0"/>
          <w:numId w:val="25"/>
        </w:numPr>
        <w:shd w:val="clear" w:color="auto" w:fill="FFFCE9"/>
        <w:spacing w:before="100" w:beforeAutospacing="1" w:after="100" w:afterAutospacing="1" w:line="240" w:lineRule="auto"/>
        <w:rPr>
          <w:ins w:id="130" w:author="Unknown"/>
          <w:rFonts w:ascii="Helvetica" w:eastAsia="Times New Roman" w:hAnsi="Helvetica" w:cs="Helvetica"/>
          <w:color w:val="333333"/>
          <w:sz w:val="21"/>
          <w:szCs w:val="21"/>
        </w:rPr>
      </w:pPr>
      <w:ins w:id="131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Dinanath Mishra</w:t>
        </w:r>
      </w:ins>
    </w:p>
    <w:p w:rsidR="00646CE7" w:rsidRPr="00646CE7" w:rsidRDefault="00646CE7" w:rsidP="00646CE7">
      <w:pPr>
        <w:shd w:val="clear" w:color="auto" w:fill="FFFCE9"/>
        <w:spacing w:after="0" w:line="240" w:lineRule="auto"/>
        <w:rPr>
          <w:ins w:id="132" w:author="Unknown"/>
          <w:rFonts w:ascii="Helvetica" w:eastAsia="Times New Roman" w:hAnsi="Helvetica" w:cs="Helvetica"/>
          <w:color w:val="333333"/>
          <w:sz w:val="21"/>
          <w:szCs w:val="21"/>
        </w:rPr>
      </w:pPr>
      <w:ins w:id="133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br/>
        </w:r>
      </w:ins>
    </w:p>
    <w:p w:rsidR="00646CE7" w:rsidRPr="00646CE7" w:rsidRDefault="00646CE7" w:rsidP="00646CE7">
      <w:pPr>
        <w:shd w:val="clear" w:color="auto" w:fill="FFFCE9"/>
        <w:spacing w:after="150" w:line="240" w:lineRule="auto"/>
        <w:rPr>
          <w:ins w:id="134" w:author="Unknown"/>
          <w:rFonts w:ascii="Helvetica" w:eastAsia="Times New Roman" w:hAnsi="Helvetica" w:cs="Helvetica"/>
          <w:color w:val="333333"/>
          <w:sz w:val="21"/>
          <w:szCs w:val="21"/>
        </w:rPr>
      </w:pPr>
      <w:ins w:id="135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26. Raga Kameshwari was composed by -</w:t>
        </w:r>
      </w:ins>
    </w:p>
    <w:p w:rsidR="00646CE7" w:rsidRPr="00646CE7" w:rsidRDefault="00646CE7" w:rsidP="00646CE7">
      <w:pPr>
        <w:numPr>
          <w:ilvl w:val="0"/>
          <w:numId w:val="26"/>
        </w:numPr>
        <w:shd w:val="clear" w:color="auto" w:fill="FFFCE9"/>
        <w:spacing w:before="100" w:beforeAutospacing="1" w:after="100" w:afterAutospacing="1" w:line="240" w:lineRule="auto"/>
        <w:rPr>
          <w:ins w:id="136" w:author="Unknown"/>
          <w:rFonts w:ascii="Helvetica" w:eastAsia="Times New Roman" w:hAnsi="Helvetica" w:cs="Helvetica"/>
          <w:color w:val="333333"/>
          <w:sz w:val="21"/>
          <w:szCs w:val="21"/>
        </w:rPr>
      </w:pPr>
      <w:ins w:id="137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Ustand Amjad Ali Khan</w:t>
        </w:r>
      </w:ins>
    </w:p>
    <w:p w:rsidR="00646CE7" w:rsidRPr="00646CE7" w:rsidRDefault="00646CE7" w:rsidP="00646CE7">
      <w:pPr>
        <w:numPr>
          <w:ilvl w:val="0"/>
          <w:numId w:val="26"/>
        </w:numPr>
        <w:shd w:val="clear" w:color="auto" w:fill="FFFCE9"/>
        <w:spacing w:before="100" w:beforeAutospacing="1" w:after="100" w:afterAutospacing="1" w:line="240" w:lineRule="auto"/>
        <w:rPr>
          <w:ins w:id="138" w:author="Unknown"/>
          <w:rFonts w:ascii="Helvetica" w:eastAsia="Times New Roman" w:hAnsi="Helvetica" w:cs="Helvetica"/>
          <w:color w:val="333333"/>
          <w:sz w:val="21"/>
          <w:szCs w:val="21"/>
        </w:rPr>
      </w:pPr>
      <w:ins w:id="139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Uday Shankar</w:t>
        </w:r>
      </w:ins>
    </w:p>
    <w:p w:rsidR="00646CE7" w:rsidRPr="00646CE7" w:rsidRDefault="00646CE7" w:rsidP="00646CE7">
      <w:pPr>
        <w:numPr>
          <w:ilvl w:val="0"/>
          <w:numId w:val="26"/>
        </w:numPr>
        <w:shd w:val="clear" w:color="auto" w:fill="FFFCE9"/>
        <w:spacing w:before="100" w:beforeAutospacing="1" w:after="100" w:afterAutospacing="1" w:line="240" w:lineRule="auto"/>
        <w:rPr>
          <w:ins w:id="140" w:author="Unknown"/>
          <w:rFonts w:ascii="Helvetica" w:eastAsia="Times New Roman" w:hAnsi="Helvetica" w:cs="Helvetica"/>
          <w:color w:val="333333"/>
          <w:sz w:val="21"/>
          <w:szCs w:val="21"/>
        </w:rPr>
      </w:pPr>
      <w:ins w:id="141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Pandit Ravi Shankar</w:t>
        </w:r>
      </w:ins>
    </w:p>
    <w:p w:rsidR="00646CE7" w:rsidRPr="00646CE7" w:rsidRDefault="00646CE7" w:rsidP="00646CE7">
      <w:pPr>
        <w:numPr>
          <w:ilvl w:val="0"/>
          <w:numId w:val="26"/>
        </w:numPr>
        <w:shd w:val="clear" w:color="auto" w:fill="FFFCE9"/>
        <w:spacing w:before="100" w:beforeAutospacing="1" w:after="100" w:afterAutospacing="1" w:line="240" w:lineRule="auto"/>
        <w:rPr>
          <w:ins w:id="142" w:author="Unknown"/>
          <w:rFonts w:ascii="Helvetica" w:eastAsia="Times New Roman" w:hAnsi="Helvetica" w:cs="Helvetica"/>
          <w:color w:val="333333"/>
          <w:sz w:val="21"/>
          <w:szCs w:val="21"/>
        </w:rPr>
      </w:pPr>
      <w:ins w:id="143" w:author="Unknown">
        <w:r w:rsidRPr="00646CE7">
          <w:rPr>
            <w:rFonts w:ascii="Helvetica" w:eastAsia="Times New Roman" w:hAnsi="Helvetica" w:cs="Helvetica"/>
            <w:color w:val="333333"/>
            <w:sz w:val="21"/>
            <w:szCs w:val="21"/>
          </w:rPr>
          <w:t>None of the above</w:t>
        </w:r>
      </w:ins>
    </w:p>
    <w:p w:rsidR="008E664A" w:rsidRDefault="008E664A"/>
    <w:sectPr w:rsidR="008E664A" w:rsidSect="008E6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306F0"/>
    <w:multiLevelType w:val="multilevel"/>
    <w:tmpl w:val="B67C21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84196A"/>
    <w:multiLevelType w:val="multilevel"/>
    <w:tmpl w:val="4F9A47F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175925"/>
    <w:multiLevelType w:val="multilevel"/>
    <w:tmpl w:val="65109E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3B6521"/>
    <w:multiLevelType w:val="multilevel"/>
    <w:tmpl w:val="FEF469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61789D"/>
    <w:multiLevelType w:val="multilevel"/>
    <w:tmpl w:val="07D86C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690551"/>
    <w:multiLevelType w:val="multilevel"/>
    <w:tmpl w:val="2D2445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5B3513"/>
    <w:multiLevelType w:val="multilevel"/>
    <w:tmpl w:val="A540F9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A5315E"/>
    <w:multiLevelType w:val="multilevel"/>
    <w:tmpl w:val="1BB077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F53933"/>
    <w:multiLevelType w:val="multilevel"/>
    <w:tmpl w:val="57B075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01996"/>
    <w:multiLevelType w:val="multilevel"/>
    <w:tmpl w:val="7E9C8C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46D7F36"/>
    <w:multiLevelType w:val="multilevel"/>
    <w:tmpl w:val="382436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AF287A"/>
    <w:multiLevelType w:val="multilevel"/>
    <w:tmpl w:val="FBB023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50506D0"/>
    <w:multiLevelType w:val="multilevel"/>
    <w:tmpl w:val="212CFF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935321B"/>
    <w:multiLevelType w:val="multilevel"/>
    <w:tmpl w:val="09A202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B693B05"/>
    <w:multiLevelType w:val="multilevel"/>
    <w:tmpl w:val="EC180A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C5C3CA7"/>
    <w:multiLevelType w:val="multilevel"/>
    <w:tmpl w:val="2988B0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65A7379"/>
    <w:multiLevelType w:val="multilevel"/>
    <w:tmpl w:val="5B3C89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AE67212"/>
    <w:multiLevelType w:val="multilevel"/>
    <w:tmpl w:val="CADE3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CD22A88"/>
    <w:multiLevelType w:val="multilevel"/>
    <w:tmpl w:val="9DD8DA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E581B79"/>
    <w:multiLevelType w:val="multilevel"/>
    <w:tmpl w:val="6A06E6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0A7375C"/>
    <w:multiLevelType w:val="multilevel"/>
    <w:tmpl w:val="021431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5C20366"/>
    <w:multiLevelType w:val="multilevel"/>
    <w:tmpl w:val="2A4E63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94D0CDA"/>
    <w:multiLevelType w:val="multilevel"/>
    <w:tmpl w:val="62C210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9647FCE"/>
    <w:multiLevelType w:val="multilevel"/>
    <w:tmpl w:val="B678B1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E6B57D1"/>
    <w:multiLevelType w:val="multilevel"/>
    <w:tmpl w:val="551EDB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09A0FAA"/>
    <w:multiLevelType w:val="multilevel"/>
    <w:tmpl w:val="55286B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3"/>
  </w:num>
  <w:num w:numId="3">
    <w:abstractNumId w:val="18"/>
  </w:num>
  <w:num w:numId="4">
    <w:abstractNumId w:val="17"/>
  </w:num>
  <w:num w:numId="5">
    <w:abstractNumId w:val="13"/>
  </w:num>
  <w:num w:numId="6">
    <w:abstractNumId w:val="19"/>
  </w:num>
  <w:num w:numId="7">
    <w:abstractNumId w:val="22"/>
  </w:num>
  <w:num w:numId="8">
    <w:abstractNumId w:val="15"/>
  </w:num>
  <w:num w:numId="9">
    <w:abstractNumId w:val="8"/>
  </w:num>
  <w:num w:numId="10">
    <w:abstractNumId w:val="5"/>
  </w:num>
  <w:num w:numId="11">
    <w:abstractNumId w:val="6"/>
  </w:num>
  <w:num w:numId="12">
    <w:abstractNumId w:val="3"/>
  </w:num>
  <w:num w:numId="13">
    <w:abstractNumId w:val="2"/>
  </w:num>
  <w:num w:numId="14">
    <w:abstractNumId w:val="11"/>
  </w:num>
  <w:num w:numId="15">
    <w:abstractNumId w:val="10"/>
  </w:num>
  <w:num w:numId="16">
    <w:abstractNumId w:val="24"/>
  </w:num>
  <w:num w:numId="17">
    <w:abstractNumId w:val="7"/>
  </w:num>
  <w:num w:numId="18">
    <w:abstractNumId w:val="1"/>
  </w:num>
  <w:num w:numId="19">
    <w:abstractNumId w:val="21"/>
  </w:num>
  <w:num w:numId="20">
    <w:abstractNumId w:val="4"/>
  </w:num>
  <w:num w:numId="21">
    <w:abstractNumId w:val="9"/>
  </w:num>
  <w:num w:numId="22">
    <w:abstractNumId w:val="12"/>
  </w:num>
  <w:num w:numId="23">
    <w:abstractNumId w:val="0"/>
  </w:num>
  <w:num w:numId="24">
    <w:abstractNumId w:val="16"/>
  </w:num>
  <w:num w:numId="25">
    <w:abstractNumId w:val="25"/>
  </w:num>
  <w:num w:numId="2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646CE7"/>
    <w:rsid w:val="00646CE7"/>
    <w:rsid w:val="008E6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6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8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56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1" w:color="000000"/>
          </w:divBdr>
        </w:div>
        <w:div w:id="36464242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1" w:color="00000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2018-09-07T09:35:00Z</dcterms:created>
  <dcterms:modified xsi:type="dcterms:W3CDTF">2018-09-07T09:41:00Z</dcterms:modified>
</cp:coreProperties>
</file>